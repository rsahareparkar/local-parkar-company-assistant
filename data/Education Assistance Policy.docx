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9B43B" w14:textId="34AB2D00" w:rsidR="00797E5F" w:rsidRPr="00A04B23" w:rsidRDefault="003B6E20" w:rsidP="003B6E20">
      <w:pPr>
        <w:pStyle w:val="Default"/>
        <w:jc w:val="center"/>
        <w:rPr>
          <w:rFonts w:asciiTheme="majorHAnsi" w:hAnsiTheme="majorHAnsi" w:cstheme="majorHAnsi"/>
          <w:b/>
          <w:bCs/>
          <w:sz w:val="22"/>
          <w:szCs w:val="22"/>
        </w:rPr>
      </w:pPr>
      <w:r w:rsidRPr="00A04B23">
        <w:rPr>
          <w:rFonts w:asciiTheme="majorHAnsi" w:hAnsiTheme="majorHAnsi" w:cstheme="majorHAnsi"/>
          <w:noProof/>
          <w:sz w:val="22"/>
          <w:szCs w:val="22"/>
          <w14:ligatures w14:val="standardContextual"/>
        </w:rPr>
        <w:drawing>
          <wp:inline distT="0" distB="0" distL="0" distR="0" wp14:anchorId="25EA1DB6" wp14:editId="51DE7A06">
            <wp:extent cx="1289050" cy="644525"/>
            <wp:effectExtent l="0" t="0" r="6350" b="3175"/>
            <wp:docPr id="851506886" name="Picture 1" descr="A blue and gree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506886" name="Picture 1" descr="A blue and green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89050" cy="644525"/>
                    </a:xfrm>
                    <a:prstGeom prst="rect">
                      <a:avLst/>
                    </a:prstGeom>
                    <a:noFill/>
                    <a:ln>
                      <a:noFill/>
                    </a:ln>
                  </pic:spPr>
                </pic:pic>
              </a:graphicData>
            </a:graphic>
          </wp:inline>
        </w:drawing>
      </w:r>
    </w:p>
    <w:p w14:paraId="551CEDDF" w14:textId="77777777" w:rsidR="003B6E20" w:rsidRDefault="003B6E20" w:rsidP="003B6E20">
      <w:pPr>
        <w:pStyle w:val="Default"/>
        <w:jc w:val="center"/>
        <w:rPr>
          <w:rFonts w:asciiTheme="majorHAnsi" w:hAnsiTheme="majorHAnsi" w:cstheme="majorHAnsi"/>
          <w:b/>
          <w:bCs/>
          <w:color w:val="365F91"/>
          <w:sz w:val="22"/>
          <w:szCs w:val="22"/>
        </w:rPr>
      </w:pPr>
    </w:p>
    <w:p w14:paraId="0581BDDF" w14:textId="442B8869" w:rsidR="00797E5F" w:rsidRPr="003B6E20" w:rsidRDefault="00797E5F" w:rsidP="003B6E20">
      <w:pPr>
        <w:pStyle w:val="Default"/>
        <w:jc w:val="center"/>
        <w:rPr>
          <w:rFonts w:asciiTheme="majorHAnsi" w:hAnsiTheme="majorHAnsi" w:cstheme="majorHAnsi"/>
          <w:b/>
          <w:bCs/>
          <w:sz w:val="32"/>
          <w:szCs w:val="32"/>
        </w:rPr>
      </w:pPr>
      <w:r w:rsidRPr="003B6E20">
        <w:rPr>
          <w:rFonts w:asciiTheme="majorHAnsi" w:hAnsiTheme="majorHAnsi" w:cstheme="majorHAnsi"/>
          <w:b/>
          <w:bCs/>
          <w:color w:val="365F91"/>
          <w:sz w:val="32"/>
          <w:szCs w:val="32"/>
        </w:rPr>
        <w:t>Education Assistance Policy</w:t>
      </w:r>
    </w:p>
    <w:p w14:paraId="367B51A0" w14:textId="77777777" w:rsidR="00797E5F" w:rsidRPr="00A04B23" w:rsidRDefault="00797E5F" w:rsidP="00797E5F">
      <w:pPr>
        <w:pStyle w:val="Default"/>
        <w:rPr>
          <w:rFonts w:asciiTheme="majorHAnsi" w:hAnsiTheme="majorHAnsi" w:cstheme="majorHAnsi"/>
          <w:b/>
          <w:bCs/>
          <w:sz w:val="22"/>
          <w:szCs w:val="22"/>
        </w:rPr>
      </w:pPr>
      <w:r w:rsidRPr="00A04B23">
        <w:rPr>
          <w:rFonts w:asciiTheme="majorHAnsi" w:hAnsiTheme="majorHAnsi" w:cstheme="majorHAnsi"/>
          <w:b/>
          <w:bCs/>
          <w:sz w:val="22"/>
          <w:szCs w:val="22"/>
        </w:rPr>
        <w:t>DOCUMENT DETAILS</w:t>
      </w:r>
    </w:p>
    <w:p w14:paraId="33F74A42" w14:textId="77777777" w:rsidR="00797E5F" w:rsidRPr="00A04B23" w:rsidRDefault="00797E5F" w:rsidP="00797E5F">
      <w:pPr>
        <w:pStyle w:val="Default"/>
        <w:rPr>
          <w:rFonts w:asciiTheme="majorHAnsi" w:hAnsiTheme="majorHAnsi" w:cstheme="majorHAnsi"/>
          <w:b/>
          <w:bCs/>
          <w:sz w:val="22"/>
          <w:szCs w:val="22"/>
        </w:rPr>
      </w:pPr>
    </w:p>
    <w:tbl>
      <w:tblPr>
        <w:tblW w:w="9805" w:type="dxa"/>
        <w:tblLook w:val="04A0" w:firstRow="1" w:lastRow="0" w:firstColumn="1" w:lastColumn="0" w:noHBand="0" w:noVBand="1"/>
      </w:tblPr>
      <w:tblGrid>
        <w:gridCol w:w="2900"/>
        <w:gridCol w:w="6905"/>
      </w:tblGrid>
      <w:tr w:rsidR="00797E5F" w:rsidRPr="00A04B23" w14:paraId="3D4E5191" w14:textId="77777777" w:rsidTr="002E56B6">
        <w:trPr>
          <w:trHeight w:val="288"/>
        </w:trPr>
        <w:tc>
          <w:tcPr>
            <w:tcW w:w="290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30E8855E" w14:textId="77777777" w:rsidR="00797E5F" w:rsidRPr="00A04B23" w:rsidRDefault="00797E5F" w:rsidP="000752D8">
            <w:pPr>
              <w:spacing w:after="0" w:line="240" w:lineRule="auto"/>
              <w:rPr>
                <w:rFonts w:asciiTheme="majorHAnsi" w:eastAsia="Times New Roman" w:hAnsiTheme="majorHAnsi" w:cstheme="majorHAnsi"/>
                <w:b/>
                <w:bCs/>
                <w:color w:val="000000"/>
              </w:rPr>
            </w:pPr>
            <w:r w:rsidRPr="00A04B23">
              <w:rPr>
                <w:rFonts w:asciiTheme="majorHAnsi" w:eastAsia="Times New Roman" w:hAnsiTheme="majorHAnsi" w:cstheme="majorHAnsi"/>
                <w:b/>
                <w:bCs/>
                <w:color w:val="000000"/>
              </w:rPr>
              <w:t>Document Name</w:t>
            </w:r>
          </w:p>
        </w:tc>
        <w:tc>
          <w:tcPr>
            <w:tcW w:w="6905" w:type="dxa"/>
            <w:tcBorders>
              <w:top w:val="single" w:sz="4" w:space="0" w:color="auto"/>
              <w:left w:val="nil"/>
              <w:bottom w:val="single" w:sz="4" w:space="0" w:color="auto"/>
              <w:right w:val="single" w:sz="4" w:space="0" w:color="auto"/>
            </w:tcBorders>
            <w:shd w:val="clear" w:color="auto" w:fill="auto"/>
            <w:noWrap/>
            <w:vAlign w:val="bottom"/>
            <w:hideMark/>
          </w:tcPr>
          <w:p w14:paraId="6351343F" w14:textId="4FDE7106" w:rsidR="00797E5F" w:rsidRPr="00A04B23" w:rsidRDefault="00797E5F" w:rsidP="00696437">
            <w:pPr>
              <w:spacing w:after="0" w:line="240" w:lineRule="auto"/>
              <w:rPr>
                <w:rFonts w:asciiTheme="majorHAnsi" w:eastAsia="Times New Roman" w:hAnsiTheme="majorHAnsi" w:cstheme="majorHAnsi"/>
                <w:color w:val="000000"/>
              </w:rPr>
            </w:pPr>
            <w:r w:rsidRPr="00A04B23">
              <w:rPr>
                <w:rFonts w:asciiTheme="majorHAnsi" w:eastAsia="Times New Roman" w:hAnsiTheme="majorHAnsi" w:cstheme="majorHAnsi"/>
                <w:color w:val="000000"/>
              </w:rPr>
              <w:t>Education Assistance Policy</w:t>
            </w:r>
          </w:p>
        </w:tc>
      </w:tr>
      <w:tr w:rsidR="00797E5F" w:rsidRPr="00A04B23" w14:paraId="56212385" w14:textId="77777777" w:rsidTr="002E56B6">
        <w:trPr>
          <w:trHeight w:val="288"/>
        </w:trPr>
        <w:tc>
          <w:tcPr>
            <w:tcW w:w="2900" w:type="dxa"/>
            <w:tcBorders>
              <w:top w:val="nil"/>
              <w:left w:val="single" w:sz="4" w:space="0" w:color="auto"/>
              <w:bottom w:val="single" w:sz="4" w:space="0" w:color="auto"/>
              <w:right w:val="single" w:sz="4" w:space="0" w:color="auto"/>
            </w:tcBorders>
            <w:shd w:val="clear" w:color="000000" w:fill="DDEBF7"/>
            <w:noWrap/>
            <w:vAlign w:val="bottom"/>
            <w:hideMark/>
          </w:tcPr>
          <w:p w14:paraId="009C0B1C" w14:textId="77777777" w:rsidR="00797E5F" w:rsidRPr="00A04B23" w:rsidRDefault="00797E5F" w:rsidP="000752D8">
            <w:pPr>
              <w:spacing w:after="0" w:line="240" w:lineRule="auto"/>
              <w:rPr>
                <w:rFonts w:asciiTheme="majorHAnsi" w:eastAsia="Times New Roman" w:hAnsiTheme="majorHAnsi" w:cstheme="majorHAnsi"/>
                <w:b/>
                <w:bCs/>
                <w:color w:val="000000"/>
              </w:rPr>
            </w:pPr>
            <w:r w:rsidRPr="00A04B23">
              <w:rPr>
                <w:rFonts w:asciiTheme="majorHAnsi" w:eastAsia="Times New Roman" w:hAnsiTheme="majorHAnsi" w:cstheme="majorHAnsi"/>
                <w:b/>
                <w:bCs/>
                <w:color w:val="000000"/>
              </w:rPr>
              <w:t>Document Prepared by</w:t>
            </w:r>
          </w:p>
        </w:tc>
        <w:tc>
          <w:tcPr>
            <w:tcW w:w="6905" w:type="dxa"/>
            <w:tcBorders>
              <w:top w:val="nil"/>
              <w:left w:val="nil"/>
              <w:bottom w:val="single" w:sz="4" w:space="0" w:color="auto"/>
              <w:right w:val="single" w:sz="4" w:space="0" w:color="auto"/>
            </w:tcBorders>
            <w:shd w:val="clear" w:color="auto" w:fill="auto"/>
            <w:noWrap/>
            <w:vAlign w:val="bottom"/>
            <w:hideMark/>
          </w:tcPr>
          <w:p w14:paraId="7D62E611" w14:textId="6F028CBF" w:rsidR="00797E5F" w:rsidRPr="00A04B23" w:rsidRDefault="00797E5F" w:rsidP="00696437">
            <w:pPr>
              <w:spacing w:after="0" w:line="240" w:lineRule="auto"/>
              <w:rPr>
                <w:rFonts w:asciiTheme="majorHAnsi" w:eastAsia="Times New Roman" w:hAnsiTheme="majorHAnsi" w:cstheme="majorHAnsi"/>
                <w:color w:val="000000"/>
              </w:rPr>
            </w:pPr>
            <w:r w:rsidRPr="00A04B23">
              <w:rPr>
                <w:rFonts w:asciiTheme="majorHAnsi" w:eastAsia="Times New Roman" w:hAnsiTheme="majorHAnsi" w:cstheme="majorHAnsi"/>
                <w:color w:val="000000"/>
              </w:rPr>
              <w:t>Zara Morghade</w:t>
            </w:r>
          </w:p>
        </w:tc>
      </w:tr>
      <w:tr w:rsidR="00797E5F" w:rsidRPr="00A04B23" w14:paraId="0261DD4A" w14:textId="77777777" w:rsidTr="002E56B6">
        <w:trPr>
          <w:trHeight w:val="288"/>
        </w:trPr>
        <w:tc>
          <w:tcPr>
            <w:tcW w:w="2900" w:type="dxa"/>
            <w:tcBorders>
              <w:top w:val="nil"/>
              <w:left w:val="single" w:sz="4" w:space="0" w:color="auto"/>
              <w:bottom w:val="single" w:sz="4" w:space="0" w:color="auto"/>
              <w:right w:val="single" w:sz="4" w:space="0" w:color="auto"/>
            </w:tcBorders>
            <w:shd w:val="clear" w:color="000000" w:fill="DDEBF7"/>
            <w:noWrap/>
            <w:vAlign w:val="bottom"/>
            <w:hideMark/>
          </w:tcPr>
          <w:p w14:paraId="505C88BF" w14:textId="77777777" w:rsidR="00797E5F" w:rsidRPr="00A04B23" w:rsidRDefault="00797E5F" w:rsidP="000752D8">
            <w:pPr>
              <w:spacing w:after="0" w:line="240" w:lineRule="auto"/>
              <w:rPr>
                <w:rFonts w:asciiTheme="majorHAnsi" w:eastAsia="Times New Roman" w:hAnsiTheme="majorHAnsi" w:cstheme="majorHAnsi"/>
                <w:b/>
                <w:bCs/>
                <w:color w:val="000000"/>
              </w:rPr>
            </w:pPr>
            <w:r w:rsidRPr="00A04B23">
              <w:rPr>
                <w:rFonts w:asciiTheme="majorHAnsi" w:eastAsia="Times New Roman" w:hAnsiTheme="majorHAnsi" w:cstheme="majorHAnsi"/>
                <w:b/>
                <w:bCs/>
                <w:color w:val="000000"/>
              </w:rPr>
              <w:t>Document Approved by</w:t>
            </w:r>
          </w:p>
        </w:tc>
        <w:tc>
          <w:tcPr>
            <w:tcW w:w="6905" w:type="dxa"/>
            <w:tcBorders>
              <w:top w:val="nil"/>
              <w:left w:val="nil"/>
              <w:bottom w:val="single" w:sz="4" w:space="0" w:color="auto"/>
              <w:right w:val="single" w:sz="4" w:space="0" w:color="auto"/>
            </w:tcBorders>
            <w:shd w:val="clear" w:color="auto" w:fill="auto"/>
            <w:noWrap/>
            <w:vAlign w:val="bottom"/>
            <w:hideMark/>
          </w:tcPr>
          <w:p w14:paraId="08F6E2A7" w14:textId="401B10F2" w:rsidR="00797E5F" w:rsidRPr="00A04B23" w:rsidRDefault="00D81B01" w:rsidP="00696437">
            <w:pPr>
              <w:spacing w:after="0" w:line="240" w:lineRule="auto"/>
              <w:rPr>
                <w:rFonts w:asciiTheme="majorHAnsi" w:eastAsia="Times New Roman" w:hAnsiTheme="majorHAnsi" w:cstheme="majorHAnsi"/>
                <w:color w:val="000000"/>
              </w:rPr>
            </w:pPr>
            <w:r w:rsidRPr="00A04B23">
              <w:rPr>
                <w:rFonts w:asciiTheme="majorHAnsi" w:eastAsia="Times New Roman" w:hAnsiTheme="majorHAnsi" w:cstheme="majorHAnsi"/>
                <w:color w:val="000000"/>
              </w:rPr>
              <w:t>Kiran Satpute</w:t>
            </w:r>
          </w:p>
        </w:tc>
      </w:tr>
      <w:tr w:rsidR="00797E5F" w:rsidRPr="00A04B23" w14:paraId="78B0980F" w14:textId="77777777" w:rsidTr="002E56B6">
        <w:trPr>
          <w:trHeight w:val="288"/>
        </w:trPr>
        <w:tc>
          <w:tcPr>
            <w:tcW w:w="2900" w:type="dxa"/>
            <w:tcBorders>
              <w:top w:val="nil"/>
              <w:left w:val="single" w:sz="4" w:space="0" w:color="auto"/>
              <w:bottom w:val="single" w:sz="4" w:space="0" w:color="auto"/>
              <w:right w:val="single" w:sz="4" w:space="0" w:color="auto"/>
            </w:tcBorders>
            <w:shd w:val="clear" w:color="000000" w:fill="DDEBF7"/>
            <w:noWrap/>
            <w:vAlign w:val="bottom"/>
            <w:hideMark/>
          </w:tcPr>
          <w:p w14:paraId="7F731155" w14:textId="77777777" w:rsidR="00797E5F" w:rsidRPr="00A04B23" w:rsidRDefault="00797E5F" w:rsidP="000752D8">
            <w:pPr>
              <w:spacing w:after="0" w:line="240" w:lineRule="auto"/>
              <w:rPr>
                <w:rFonts w:asciiTheme="majorHAnsi" w:eastAsia="Times New Roman" w:hAnsiTheme="majorHAnsi" w:cstheme="majorHAnsi"/>
                <w:b/>
                <w:bCs/>
                <w:color w:val="000000"/>
              </w:rPr>
            </w:pPr>
            <w:r w:rsidRPr="00A04B23">
              <w:rPr>
                <w:rFonts w:asciiTheme="majorHAnsi" w:eastAsia="Times New Roman" w:hAnsiTheme="majorHAnsi" w:cstheme="majorHAnsi"/>
                <w:b/>
                <w:bCs/>
                <w:color w:val="000000"/>
              </w:rPr>
              <w:t>Document Version No</w:t>
            </w:r>
          </w:p>
        </w:tc>
        <w:tc>
          <w:tcPr>
            <w:tcW w:w="6905" w:type="dxa"/>
            <w:tcBorders>
              <w:top w:val="nil"/>
              <w:left w:val="nil"/>
              <w:bottom w:val="single" w:sz="4" w:space="0" w:color="auto"/>
              <w:right w:val="single" w:sz="4" w:space="0" w:color="auto"/>
            </w:tcBorders>
            <w:shd w:val="clear" w:color="auto" w:fill="auto"/>
            <w:noWrap/>
            <w:vAlign w:val="bottom"/>
            <w:hideMark/>
          </w:tcPr>
          <w:p w14:paraId="7C6CE596" w14:textId="10C6F301" w:rsidR="00797E5F" w:rsidRPr="00A04B23" w:rsidRDefault="00797E5F" w:rsidP="00696437">
            <w:pPr>
              <w:spacing w:after="0" w:line="240" w:lineRule="auto"/>
              <w:rPr>
                <w:rFonts w:asciiTheme="majorHAnsi" w:eastAsia="Times New Roman" w:hAnsiTheme="majorHAnsi" w:cstheme="majorHAnsi"/>
                <w:color w:val="000000"/>
              </w:rPr>
            </w:pPr>
            <w:r w:rsidRPr="00A04B23">
              <w:rPr>
                <w:rFonts w:asciiTheme="majorHAnsi" w:eastAsia="Times New Roman" w:hAnsiTheme="majorHAnsi" w:cstheme="majorHAnsi"/>
                <w:color w:val="000000"/>
              </w:rPr>
              <w:t>1.</w:t>
            </w:r>
            <w:r w:rsidR="00571F13" w:rsidRPr="00A04B23">
              <w:rPr>
                <w:rFonts w:asciiTheme="majorHAnsi" w:eastAsia="Times New Roman" w:hAnsiTheme="majorHAnsi" w:cstheme="majorHAnsi"/>
                <w:color w:val="000000"/>
              </w:rPr>
              <w:t>1</w:t>
            </w:r>
          </w:p>
        </w:tc>
      </w:tr>
      <w:tr w:rsidR="00797E5F" w:rsidRPr="00A04B23" w14:paraId="21A8DAB7" w14:textId="77777777" w:rsidTr="002E56B6">
        <w:trPr>
          <w:trHeight w:val="288"/>
        </w:trPr>
        <w:tc>
          <w:tcPr>
            <w:tcW w:w="2900" w:type="dxa"/>
            <w:tcBorders>
              <w:top w:val="nil"/>
              <w:left w:val="single" w:sz="4" w:space="0" w:color="auto"/>
              <w:bottom w:val="single" w:sz="4" w:space="0" w:color="auto"/>
              <w:right w:val="single" w:sz="4" w:space="0" w:color="auto"/>
            </w:tcBorders>
            <w:shd w:val="clear" w:color="000000" w:fill="DDEBF7"/>
            <w:noWrap/>
            <w:vAlign w:val="bottom"/>
            <w:hideMark/>
          </w:tcPr>
          <w:p w14:paraId="29C67F4C" w14:textId="77777777" w:rsidR="00797E5F" w:rsidRPr="00A04B23" w:rsidRDefault="00797E5F" w:rsidP="000752D8">
            <w:pPr>
              <w:spacing w:after="0" w:line="240" w:lineRule="auto"/>
              <w:rPr>
                <w:rFonts w:asciiTheme="majorHAnsi" w:eastAsia="Times New Roman" w:hAnsiTheme="majorHAnsi" w:cstheme="majorHAnsi"/>
                <w:b/>
                <w:bCs/>
                <w:color w:val="000000"/>
              </w:rPr>
            </w:pPr>
            <w:r w:rsidRPr="00A04B23">
              <w:rPr>
                <w:rFonts w:asciiTheme="majorHAnsi" w:eastAsia="Times New Roman" w:hAnsiTheme="majorHAnsi" w:cstheme="majorHAnsi"/>
                <w:b/>
                <w:bCs/>
                <w:color w:val="000000"/>
              </w:rPr>
              <w:t>Document Release Date</w:t>
            </w:r>
          </w:p>
        </w:tc>
        <w:tc>
          <w:tcPr>
            <w:tcW w:w="6905" w:type="dxa"/>
            <w:tcBorders>
              <w:top w:val="nil"/>
              <w:left w:val="nil"/>
              <w:bottom w:val="single" w:sz="4" w:space="0" w:color="auto"/>
              <w:right w:val="single" w:sz="4" w:space="0" w:color="auto"/>
            </w:tcBorders>
            <w:shd w:val="clear" w:color="auto" w:fill="auto"/>
            <w:noWrap/>
            <w:vAlign w:val="bottom"/>
            <w:hideMark/>
          </w:tcPr>
          <w:p w14:paraId="3F0E4639" w14:textId="77777777" w:rsidR="00797E5F" w:rsidRPr="00A04B23" w:rsidRDefault="00797E5F" w:rsidP="00696437">
            <w:pPr>
              <w:spacing w:after="0" w:line="240" w:lineRule="auto"/>
              <w:rPr>
                <w:rFonts w:asciiTheme="majorHAnsi" w:eastAsia="Times New Roman" w:hAnsiTheme="majorHAnsi" w:cstheme="majorHAnsi"/>
                <w:color w:val="000000"/>
              </w:rPr>
            </w:pPr>
            <w:r w:rsidRPr="00A04B23">
              <w:rPr>
                <w:rFonts w:asciiTheme="majorHAnsi" w:eastAsia="Times New Roman" w:hAnsiTheme="majorHAnsi" w:cstheme="majorHAnsi"/>
                <w:color w:val="000000"/>
              </w:rPr>
              <w:t>1 Dec 2022</w:t>
            </w:r>
          </w:p>
        </w:tc>
      </w:tr>
      <w:tr w:rsidR="00797E5F" w:rsidRPr="00A04B23" w14:paraId="63D8DE6F" w14:textId="77777777" w:rsidTr="00D81B01">
        <w:trPr>
          <w:trHeight w:val="288"/>
        </w:trPr>
        <w:tc>
          <w:tcPr>
            <w:tcW w:w="2900" w:type="dxa"/>
            <w:tcBorders>
              <w:top w:val="nil"/>
              <w:left w:val="single" w:sz="4" w:space="0" w:color="auto"/>
              <w:bottom w:val="single" w:sz="4" w:space="0" w:color="auto"/>
              <w:right w:val="single" w:sz="4" w:space="0" w:color="auto"/>
            </w:tcBorders>
            <w:shd w:val="clear" w:color="000000" w:fill="DDEBF7"/>
            <w:noWrap/>
            <w:vAlign w:val="bottom"/>
            <w:hideMark/>
          </w:tcPr>
          <w:p w14:paraId="65DB686F" w14:textId="77777777" w:rsidR="00797E5F" w:rsidRPr="00A04B23" w:rsidRDefault="00797E5F" w:rsidP="000752D8">
            <w:pPr>
              <w:spacing w:after="0" w:line="240" w:lineRule="auto"/>
              <w:rPr>
                <w:rFonts w:asciiTheme="majorHAnsi" w:eastAsia="Times New Roman" w:hAnsiTheme="majorHAnsi" w:cstheme="majorHAnsi"/>
                <w:b/>
                <w:bCs/>
                <w:color w:val="000000"/>
              </w:rPr>
            </w:pPr>
            <w:r w:rsidRPr="00A04B23">
              <w:rPr>
                <w:rFonts w:asciiTheme="majorHAnsi" w:eastAsia="Times New Roman" w:hAnsiTheme="majorHAnsi" w:cstheme="majorHAnsi"/>
                <w:b/>
                <w:bCs/>
                <w:color w:val="000000"/>
              </w:rPr>
              <w:t>Last Review Date</w:t>
            </w:r>
          </w:p>
        </w:tc>
        <w:tc>
          <w:tcPr>
            <w:tcW w:w="6905" w:type="dxa"/>
            <w:tcBorders>
              <w:top w:val="nil"/>
              <w:left w:val="nil"/>
              <w:bottom w:val="single" w:sz="4" w:space="0" w:color="auto"/>
              <w:right w:val="single" w:sz="4" w:space="0" w:color="auto"/>
            </w:tcBorders>
            <w:shd w:val="clear" w:color="auto" w:fill="auto"/>
            <w:noWrap/>
            <w:vAlign w:val="bottom"/>
          </w:tcPr>
          <w:p w14:paraId="2D424EE1" w14:textId="7D25A168" w:rsidR="00797E5F" w:rsidRPr="00A04B23" w:rsidRDefault="00D81B01" w:rsidP="00696437">
            <w:pPr>
              <w:spacing w:after="0" w:line="240" w:lineRule="auto"/>
              <w:rPr>
                <w:rFonts w:asciiTheme="majorHAnsi" w:eastAsia="Times New Roman" w:hAnsiTheme="majorHAnsi" w:cstheme="majorHAnsi"/>
                <w:color w:val="000000"/>
              </w:rPr>
            </w:pPr>
            <w:r w:rsidRPr="00A04B23">
              <w:rPr>
                <w:rFonts w:asciiTheme="majorHAnsi" w:hAnsiTheme="majorHAnsi" w:cstheme="majorHAnsi"/>
              </w:rPr>
              <w:t>11</w:t>
            </w:r>
            <w:r w:rsidRPr="00A04B23">
              <w:rPr>
                <w:rFonts w:asciiTheme="majorHAnsi" w:hAnsiTheme="majorHAnsi" w:cstheme="majorHAnsi"/>
                <w:vertAlign w:val="superscript"/>
              </w:rPr>
              <w:t>th</w:t>
            </w:r>
            <w:r w:rsidRPr="00A04B23">
              <w:rPr>
                <w:rFonts w:asciiTheme="majorHAnsi" w:hAnsiTheme="majorHAnsi" w:cstheme="majorHAnsi"/>
              </w:rPr>
              <w:t xml:space="preserve"> Jan, 2024</w:t>
            </w:r>
          </w:p>
        </w:tc>
      </w:tr>
      <w:tr w:rsidR="00797E5F" w:rsidRPr="00A04B23" w14:paraId="7AF328C0" w14:textId="77777777" w:rsidTr="00D81B01">
        <w:trPr>
          <w:trHeight w:val="288"/>
        </w:trPr>
        <w:tc>
          <w:tcPr>
            <w:tcW w:w="2900" w:type="dxa"/>
            <w:tcBorders>
              <w:top w:val="nil"/>
              <w:left w:val="single" w:sz="4" w:space="0" w:color="auto"/>
              <w:bottom w:val="single" w:sz="4" w:space="0" w:color="auto"/>
              <w:right w:val="single" w:sz="4" w:space="0" w:color="auto"/>
            </w:tcBorders>
            <w:shd w:val="clear" w:color="000000" w:fill="DDEBF7"/>
            <w:noWrap/>
            <w:vAlign w:val="bottom"/>
            <w:hideMark/>
          </w:tcPr>
          <w:p w14:paraId="11DA3A38" w14:textId="77777777" w:rsidR="00797E5F" w:rsidRPr="00A04B23" w:rsidRDefault="00797E5F" w:rsidP="000752D8">
            <w:pPr>
              <w:spacing w:after="0" w:line="240" w:lineRule="auto"/>
              <w:rPr>
                <w:rFonts w:asciiTheme="majorHAnsi" w:eastAsia="Times New Roman" w:hAnsiTheme="majorHAnsi" w:cstheme="majorHAnsi"/>
                <w:b/>
                <w:bCs/>
                <w:color w:val="000000"/>
              </w:rPr>
            </w:pPr>
            <w:r w:rsidRPr="00A04B23">
              <w:rPr>
                <w:rFonts w:asciiTheme="majorHAnsi" w:eastAsia="Times New Roman" w:hAnsiTheme="majorHAnsi" w:cstheme="majorHAnsi"/>
                <w:b/>
                <w:bCs/>
                <w:color w:val="000000"/>
              </w:rPr>
              <w:t>Next Review Date</w:t>
            </w:r>
          </w:p>
        </w:tc>
        <w:tc>
          <w:tcPr>
            <w:tcW w:w="6905" w:type="dxa"/>
            <w:tcBorders>
              <w:top w:val="nil"/>
              <w:left w:val="nil"/>
              <w:bottom w:val="single" w:sz="4" w:space="0" w:color="auto"/>
              <w:right w:val="single" w:sz="4" w:space="0" w:color="auto"/>
            </w:tcBorders>
            <w:shd w:val="clear" w:color="auto" w:fill="auto"/>
            <w:noWrap/>
            <w:vAlign w:val="bottom"/>
          </w:tcPr>
          <w:p w14:paraId="7BF82D6A" w14:textId="1B1B3545" w:rsidR="00797E5F" w:rsidRPr="00A04B23" w:rsidRDefault="00797E5F" w:rsidP="00696437">
            <w:pPr>
              <w:spacing w:after="0" w:line="240" w:lineRule="auto"/>
              <w:rPr>
                <w:rFonts w:asciiTheme="majorHAnsi" w:eastAsia="Times New Roman" w:hAnsiTheme="majorHAnsi" w:cstheme="majorHAnsi"/>
                <w:color w:val="000000"/>
              </w:rPr>
            </w:pPr>
          </w:p>
        </w:tc>
      </w:tr>
    </w:tbl>
    <w:p w14:paraId="5D6F47A8" w14:textId="77777777" w:rsidR="00797E5F" w:rsidRPr="00A04B23" w:rsidRDefault="00797E5F" w:rsidP="00797E5F">
      <w:pPr>
        <w:pStyle w:val="Default"/>
        <w:rPr>
          <w:rFonts w:asciiTheme="majorHAnsi" w:hAnsiTheme="majorHAnsi" w:cstheme="majorHAnsi"/>
          <w:b/>
          <w:bCs/>
          <w:sz w:val="22"/>
          <w:szCs w:val="22"/>
        </w:rPr>
      </w:pPr>
    </w:p>
    <w:p w14:paraId="111CE641" w14:textId="77777777" w:rsidR="00797E5F" w:rsidRPr="00A04B23" w:rsidRDefault="00797E5F" w:rsidP="00797E5F">
      <w:pPr>
        <w:pStyle w:val="Default"/>
        <w:rPr>
          <w:rFonts w:asciiTheme="majorHAnsi" w:hAnsiTheme="majorHAnsi" w:cstheme="majorHAnsi"/>
          <w:b/>
          <w:bCs/>
          <w:sz w:val="22"/>
          <w:szCs w:val="22"/>
        </w:rPr>
      </w:pPr>
    </w:p>
    <w:p w14:paraId="1CBA0682" w14:textId="77777777" w:rsidR="00797E5F" w:rsidRPr="00A04B23" w:rsidRDefault="00797E5F" w:rsidP="00797E5F">
      <w:pPr>
        <w:pStyle w:val="Default"/>
        <w:rPr>
          <w:rFonts w:asciiTheme="majorHAnsi" w:hAnsiTheme="majorHAnsi" w:cstheme="majorHAnsi"/>
          <w:b/>
          <w:bCs/>
          <w:sz w:val="22"/>
          <w:szCs w:val="22"/>
        </w:rPr>
      </w:pPr>
      <w:r w:rsidRPr="00A04B23">
        <w:rPr>
          <w:rFonts w:asciiTheme="majorHAnsi" w:hAnsiTheme="majorHAnsi" w:cstheme="majorHAnsi"/>
          <w:b/>
          <w:bCs/>
          <w:sz w:val="22"/>
          <w:szCs w:val="22"/>
        </w:rPr>
        <w:t>CHANGE RECORD</w:t>
      </w:r>
    </w:p>
    <w:p w14:paraId="27987A3A" w14:textId="77777777" w:rsidR="00797E5F" w:rsidRPr="00A04B23" w:rsidRDefault="00797E5F" w:rsidP="00797E5F">
      <w:pPr>
        <w:pStyle w:val="Default"/>
        <w:rPr>
          <w:rFonts w:asciiTheme="majorHAnsi" w:hAnsiTheme="majorHAnsi" w:cstheme="majorHAnsi"/>
          <w:b/>
          <w:bCs/>
          <w:sz w:val="22"/>
          <w:szCs w:val="22"/>
        </w:rPr>
      </w:pPr>
    </w:p>
    <w:tbl>
      <w:tblPr>
        <w:tblW w:w="9805" w:type="dxa"/>
        <w:tblLook w:val="04A0" w:firstRow="1" w:lastRow="0" w:firstColumn="1" w:lastColumn="0" w:noHBand="0" w:noVBand="1"/>
      </w:tblPr>
      <w:tblGrid>
        <w:gridCol w:w="642"/>
        <w:gridCol w:w="1534"/>
        <w:gridCol w:w="2527"/>
        <w:gridCol w:w="1232"/>
        <w:gridCol w:w="1800"/>
        <w:gridCol w:w="2070"/>
      </w:tblGrid>
      <w:tr w:rsidR="00797E5F" w:rsidRPr="00A04B23" w14:paraId="522B77E0" w14:textId="77777777" w:rsidTr="007C44C1">
        <w:trPr>
          <w:trHeight w:val="323"/>
        </w:trPr>
        <w:tc>
          <w:tcPr>
            <w:tcW w:w="642"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1F95C41C" w14:textId="77777777" w:rsidR="00797E5F" w:rsidRPr="00A04B23" w:rsidRDefault="00797E5F" w:rsidP="00CE6586">
            <w:pPr>
              <w:spacing w:after="0" w:line="240" w:lineRule="auto"/>
              <w:jc w:val="center"/>
              <w:rPr>
                <w:rFonts w:asciiTheme="majorHAnsi" w:eastAsia="Times New Roman" w:hAnsiTheme="majorHAnsi" w:cstheme="majorHAnsi"/>
                <w:b/>
                <w:bCs/>
                <w:color w:val="000000"/>
              </w:rPr>
            </w:pPr>
            <w:proofErr w:type="gramStart"/>
            <w:r w:rsidRPr="00A04B23">
              <w:rPr>
                <w:rFonts w:asciiTheme="majorHAnsi" w:eastAsia="Times New Roman" w:hAnsiTheme="majorHAnsi" w:cstheme="majorHAnsi"/>
                <w:b/>
                <w:bCs/>
                <w:color w:val="000000"/>
              </w:rPr>
              <w:t>S.No</w:t>
            </w:r>
            <w:proofErr w:type="gramEnd"/>
          </w:p>
        </w:tc>
        <w:tc>
          <w:tcPr>
            <w:tcW w:w="1534" w:type="dxa"/>
            <w:tcBorders>
              <w:top w:val="single" w:sz="4" w:space="0" w:color="auto"/>
              <w:left w:val="nil"/>
              <w:bottom w:val="single" w:sz="4" w:space="0" w:color="auto"/>
              <w:right w:val="single" w:sz="4" w:space="0" w:color="auto"/>
            </w:tcBorders>
            <w:shd w:val="clear" w:color="000000" w:fill="DDEBF7"/>
            <w:noWrap/>
            <w:vAlign w:val="bottom"/>
            <w:hideMark/>
          </w:tcPr>
          <w:p w14:paraId="4F91331F" w14:textId="77777777" w:rsidR="00797E5F" w:rsidRPr="00A04B23" w:rsidRDefault="00797E5F" w:rsidP="00CE6586">
            <w:pPr>
              <w:spacing w:after="0" w:line="240" w:lineRule="auto"/>
              <w:jc w:val="center"/>
              <w:rPr>
                <w:rFonts w:asciiTheme="majorHAnsi" w:eastAsia="Times New Roman" w:hAnsiTheme="majorHAnsi" w:cstheme="majorHAnsi"/>
                <w:b/>
                <w:bCs/>
                <w:color w:val="000000"/>
              </w:rPr>
            </w:pPr>
            <w:r w:rsidRPr="00A04B23">
              <w:rPr>
                <w:rFonts w:asciiTheme="majorHAnsi" w:eastAsia="Times New Roman" w:hAnsiTheme="majorHAnsi" w:cstheme="majorHAnsi"/>
                <w:b/>
                <w:bCs/>
                <w:color w:val="000000"/>
              </w:rPr>
              <w:t>Revision Date</w:t>
            </w:r>
          </w:p>
        </w:tc>
        <w:tc>
          <w:tcPr>
            <w:tcW w:w="2527" w:type="dxa"/>
            <w:tcBorders>
              <w:top w:val="single" w:sz="4" w:space="0" w:color="auto"/>
              <w:left w:val="nil"/>
              <w:bottom w:val="single" w:sz="4" w:space="0" w:color="auto"/>
              <w:right w:val="single" w:sz="4" w:space="0" w:color="auto"/>
            </w:tcBorders>
            <w:shd w:val="clear" w:color="000000" w:fill="DDEBF7"/>
            <w:noWrap/>
            <w:vAlign w:val="bottom"/>
            <w:hideMark/>
          </w:tcPr>
          <w:p w14:paraId="10631B02" w14:textId="77777777" w:rsidR="00797E5F" w:rsidRPr="00A04B23" w:rsidRDefault="00797E5F" w:rsidP="00CE6586">
            <w:pPr>
              <w:spacing w:after="0" w:line="240" w:lineRule="auto"/>
              <w:jc w:val="center"/>
              <w:rPr>
                <w:rFonts w:asciiTheme="majorHAnsi" w:eastAsia="Times New Roman" w:hAnsiTheme="majorHAnsi" w:cstheme="majorHAnsi"/>
                <w:b/>
                <w:bCs/>
                <w:color w:val="000000"/>
              </w:rPr>
            </w:pPr>
            <w:r w:rsidRPr="00A04B23">
              <w:rPr>
                <w:rFonts w:asciiTheme="majorHAnsi" w:eastAsia="Times New Roman" w:hAnsiTheme="majorHAnsi" w:cstheme="majorHAnsi"/>
                <w:b/>
                <w:bCs/>
                <w:color w:val="000000"/>
              </w:rPr>
              <w:t>Description of Change</w:t>
            </w:r>
          </w:p>
        </w:tc>
        <w:tc>
          <w:tcPr>
            <w:tcW w:w="1232" w:type="dxa"/>
            <w:tcBorders>
              <w:top w:val="single" w:sz="4" w:space="0" w:color="auto"/>
              <w:left w:val="nil"/>
              <w:bottom w:val="single" w:sz="4" w:space="0" w:color="auto"/>
              <w:right w:val="single" w:sz="4" w:space="0" w:color="auto"/>
            </w:tcBorders>
            <w:shd w:val="clear" w:color="000000" w:fill="DDEBF7"/>
            <w:noWrap/>
            <w:vAlign w:val="bottom"/>
            <w:hideMark/>
          </w:tcPr>
          <w:p w14:paraId="450FE109" w14:textId="77777777" w:rsidR="00797E5F" w:rsidRPr="00A04B23" w:rsidRDefault="00797E5F" w:rsidP="00CE6586">
            <w:pPr>
              <w:spacing w:after="0" w:line="240" w:lineRule="auto"/>
              <w:jc w:val="center"/>
              <w:rPr>
                <w:rFonts w:asciiTheme="majorHAnsi" w:eastAsia="Times New Roman" w:hAnsiTheme="majorHAnsi" w:cstheme="majorHAnsi"/>
                <w:b/>
                <w:bCs/>
                <w:color w:val="000000"/>
              </w:rPr>
            </w:pPr>
            <w:r w:rsidRPr="00A04B23">
              <w:rPr>
                <w:rFonts w:asciiTheme="majorHAnsi" w:eastAsia="Times New Roman" w:hAnsiTheme="majorHAnsi" w:cstheme="majorHAnsi"/>
                <w:b/>
                <w:bCs/>
                <w:color w:val="000000"/>
              </w:rPr>
              <w:t>Version No</w:t>
            </w:r>
          </w:p>
        </w:tc>
        <w:tc>
          <w:tcPr>
            <w:tcW w:w="1800" w:type="dxa"/>
            <w:tcBorders>
              <w:top w:val="single" w:sz="4" w:space="0" w:color="auto"/>
              <w:left w:val="nil"/>
              <w:bottom w:val="single" w:sz="4" w:space="0" w:color="auto"/>
              <w:right w:val="single" w:sz="4" w:space="0" w:color="auto"/>
            </w:tcBorders>
            <w:shd w:val="clear" w:color="000000" w:fill="DDEBF7"/>
            <w:noWrap/>
            <w:vAlign w:val="bottom"/>
            <w:hideMark/>
          </w:tcPr>
          <w:p w14:paraId="0D38F0C9" w14:textId="77777777" w:rsidR="00797E5F" w:rsidRPr="00A04B23" w:rsidRDefault="00797E5F" w:rsidP="00CE6586">
            <w:pPr>
              <w:spacing w:after="0" w:line="240" w:lineRule="auto"/>
              <w:jc w:val="center"/>
              <w:rPr>
                <w:rFonts w:asciiTheme="majorHAnsi" w:eastAsia="Times New Roman" w:hAnsiTheme="majorHAnsi" w:cstheme="majorHAnsi"/>
                <w:b/>
                <w:bCs/>
                <w:color w:val="000000"/>
              </w:rPr>
            </w:pPr>
            <w:r w:rsidRPr="00A04B23">
              <w:rPr>
                <w:rFonts w:asciiTheme="majorHAnsi" w:eastAsia="Times New Roman" w:hAnsiTheme="majorHAnsi" w:cstheme="majorHAnsi"/>
                <w:b/>
                <w:bCs/>
                <w:color w:val="000000"/>
              </w:rPr>
              <w:t>Reviewed by</w:t>
            </w:r>
          </w:p>
        </w:tc>
        <w:tc>
          <w:tcPr>
            <w:tcW w:w="2070" w:type="dxa"/>
            <w:tcBorders>
              <w:top w:val="single" w:sz="4" w:space="0" w:color="auto"/>
              <w:left w:val="nil"/>
              <w:bottom w:val="single" w:sz="4" w:space="0" w:color="auto"/>
              <w:right w:val="single" w:sz="4" w:space="0" w:color="auto"/>
            </w:tcBorders>
            <w:shd w:val="clear" w:color="000000" w:fill="DDEBF7"/>
            <w:noWrap/>
            <w:vAlign w:val="bottom"/>
            <w:hideMark/>
          </w:tcPr>
          <w:p w14:paraId="5C7A12AE" w14:textId="77777777" w:rsidR="00797E5F" w:rsidRPr="00A04B23" w:rsidRDefault="00797E5F" w:rsidP="00CE6586">
            <w:pPr>
              <w:spacing w:after="0" w:line="240" w:lineRule="auto"/>
              <w:jc w:val="center"/>
              <w:rPr>
                <w:rFonts w:asciiTheme="majorHAnsi" w:eastAsia="Times New Roman" w:hAnsiTheme="majorHAnsi" w:cstheme="majorHAnsi"/>
                <w:b/>
                <w:bCs/>
                <w:color w:val="000000"/>
              </w:rPr>
            </w:pPr>
            <w:r w:rsidRPr="00A04B23">
              <w:rPr>
                <w:rFonts w:asciiTheme="majorHAnsi" w:eastAsia="Times New Roman" w:hAnsiTheme="majorHAnsi" w:cstheme="majorHAnsi"/>
                <w:b/>
                <w:bCs/>
                <w:color w:val="000000"/>
              </w:rPr>
              <w:t>Approved by</w:t>
            </w:r>
          </w:p>
        </w:tc>
      </w:tr>
      <w:tr w:rsidR="00E750F3" w:rsidRPr="00A04B23" w14:paraId="566A62A0" w14:textId="77777777" w:rsidTr="007C44C1">
        <w:trPr>
          <w:trHeight w:val="323"/>
        </w:trPr>
        <w:tc>
          <w:tcPr>
            <w:tcW w:w="642" w:type="dxa"/>
            <w:tcBorders>
              <w:top w:val="nil"/>
              <w:left w:val="single" w:sz="4" w:space="0" w:color="auto"/>
              <w:bottom w:val="single" w:sz="4" w:space="0" w:color="auto"/>
              <w:right w:val="single" w:sz="4" w:space="0" w:color="auto"/>
            </w:tcBorders>
            <w:shd w:val="clear" w:color="auto" w:fill="auto"/>
            <w:noWrap/>
            <w:vAlign w:val="bottom"/>
            <w:hideMark/>
          </w:tcPr>
          <w:p w14:paraId="68A29DF8" w14:textId="77777777" w:rsidR="00E750F3" w:rsidRPr="00A04B23" w:rsidRDefault="00E750F3" w:rsidP="00CE6586">
            <w:pPr>
              <w:spacing w:after="0" w:line="240" w:lineRule="auto"/>
              <w:jc w:val="center"/>
              <w:rPr>
                <w:rFonts w:asciiTheme="majorHAnsi" w:eastAsia="Times New Roman" w:hAnsiTheme="majorHAnsi" w:cstheme="majorHAnsi"/>
                <w:color w:val="000000"/>
              </w:rPr>
            </w:pPr>
            <w:r w:rsidRPr="00A04B23">
              <w:rPr>
                <w:rFonts w:asciiTheme="majorHAnsi" w:eastAsia="Times New Roman" w:hAnsiTheme="majorHAnsi" w:cstheme="majorHAnsi"/>
                <w:color w:val="000000"/>
              </w:rPr>
              <w:t>1</w:t>
            </w:r>
          </w:p>
        </w:tc>
        <w:tc>
          <w:tcPr>
            <w:tcW w:w="1534" w:type="dxa"/>
            <w:tcBorders>
              <w:top w:val="nil"/>
              <w:left w:val="nil"/>
              <w:bottom w:val="single" w:sz="4" w:space="0" w:color="auto"/>
              <w:right w:val="single" w:sz="4" w:space="0" w:color="auto"/>
            </w:tcBorders>
            <w:shd w:val="clear" w:color="auto" w:fill="auto"/>
            <w:noWrap/>
            <w:vAlign w:val="center"/>
          </w:tcPr>
          <w:p w14:paraId="41932BE1" w14:textId="051EA6D4" w:rsidR="00E750F3" w:rsidRPr="00A04B23" w:rsidRDefault="00D81B01" w:rsidP="00CE6586">
            <w:pPr>
              <w:spacing w:after="0" w:line="240" w:lineRule="auto"/>
              <w:jc w:val="center"/>
              <w:rPr>
                <w:rFonts w:asciiTheme="majorHAnsi" w:eastAsia="Times New Roman" w:hAnsiTheme="majorHAnsi" w:cstheme="majorHAnsi"/>
                <w:color w:val="000000"/>
              </w:rPr>
            </w:pPr>
            <w:r>
              <w:rPr>
                <w:rFonts w:asciiTheme="majorHAnsi" w:eastAsia="Times New Roman" w:hAnsiTheme="majorHAnsi" w:cstheme="majorHAnsi"/>
                <w:color w:val="000000"/>
              </w:rPr>
              <w:t>1</w:t>
            </w:r>
            <w:r w:rsidRPr="00D81B01">
              <w:rPr>
                <w:rFonts w:asciiTheme="majorHAnsi" w:eastAsia="Times New Roman" w:hAnsiTheme="majorHAnsi" w:cstheme="majorHAnsi"/>
                <w:color w:val="000000"/>
                <w:vertAlign w:val="superscript"/>
              </w:rPr>
              <w:t>st</w:t>
            </w:r>
            <w:r>
              <w:rPr>
                <w:rFonts w:asciiTheme="majorHAnsi" w:eastAsia="Times New Roman" w:hAnsiTheme="majorHAnsi" w:cstheme="majorHAnsi"/>
                <w:color w:val="000000"/>
              </w:rPr>
              <w:t xml:space="preserve"> Dec, 2024</w:t>
            </w:r>
          </w:p>
        </w:tc>
        <w:tc>
          <w:tcPr>
            <w:tcW w:w="2527" w:type="dxa"/>
            <w:tcBorders>
              <w:top w:val="nil"/>
              <w:left w:val="nil"/>
              <w:bottom w:val="single" w:sz="4" w:space="0" w:color="auto"/>
              <w:right w:val="single" w:sz="4" w:space="0" w:color="auto"/>
            </w:tcBorders>
            <w:shd w:val="clear" w:color="auto" w:fill="auto"/>
            <w:noWrap/>
            <w:vAlign w:val="center"/>
          </w:tcPr>
          <w:p w14:paraId="46072916" w14:textId="465282F0" w:rsidR="00E750F3" w:rsidRPr="00A04B23" w:rsidRDefault="00D81B01" w:rsidP="00CE6586">
            <w:pPr>
              <w:spacing w:after="0" w:line="240" w:lineRule="auto"/>
              <w:jc w:val="center"/>
              <w:rPr>
                <w:rFonts w:asciiTheme="majorHAnsi" w:eastAsia="Times New Roman" w:hAnsiTheme="majorHAnsi" w:cstheme="majorHAnsi"/>
                <w:color w:val="000000"/>
              </w:rPr>
            </w:pPr>
            <w:r>
              <w:rPr>
                <w:rFonts w:asciiTheme="majorHAnsi" w:eastAsia="Times New Roman" w:hAnsiTheme="majorHAnsi" w:cstheme="majorHAnsi"/>
                <w:color w:val="000000"/>
              </w:rPr>
              <w:t>Policy Created</w:t>
            </w:r>
          </w:p>
        </w:tc>
        <w:tc>
          <w:tcPr>
            <w:tcW w:w="1232" w:type="dxa"/>
            <w:tcBorders>
              <w:top w:val="nil"/>
              <w:left w:val="nil"/>
              <w:bottom w:val="single" w:sz="4" w:space="0" w:color="auto"/>
              <w:right w:val="single" w:sz="4" w:space="0" w:color="auto"/>
            </w:tcBorders>
            <w:shd w:val="clear" w:color="auto" w:fill="auto"/>
            <w:noWrap/>
            <w:vAlign w:val="center"/>
          </w:tcPr>
          <w:p w14:paraId="1BBFFC5F" w14:textId="3DD57548" w:rsidR="00E750F3" w:rsidRPr="00A04B23" w:rsidRDefault="00D81B01" w:rsidP="00CE6586">
            <w:pPr>
              <w:spacing w:after="0" w:line="240" w:lineRule="auto"/>
              <w:jc w:val="center"/>
              <w:rPr>
                <w:rFonts w:asciiTheme="majorHAnsi" w:eastAsia="Times New Roman" w:hAnsiTheme="majorHAnsi" w:cstheme="majorHAnsi"/>
                <w:color w:val="000000"/>
              </w:rPr>
            </w:pPr>
            <w:r>
              <w:rPr>
                <w:rFonts w:asciiTheme="majorHAnsi" w:eastAsia="Times New Roman" w:hAnsiTheme="majorHAnsi" w:cstheme="majorHAnsi"/>
                <w:color w:val="000000"/>
              </w:rPr>
              <w:t>1.0</w:t>
            </w:r>
          </w:p>
        </w:tc>
        <w:tc>
          <w:tcPr>
            <w:tcW w:w="1800" w:type="dxa"/>
            <w:tcBorders>
              <w:top w:val="nil"/>
              <w:left w:val="nil"/>
              <w:bottom w:val="single" w:sz="4" w:space="0" w:color="auto"/>
              <w:right w:val="single" w:sz="4" w:space="0" w:color="auto"/>
            </w:tcBorders>
            <w:shd w:val="clear" w:color="auto" w:fill="auto"/>
            <w:noWrap/>
            <w:vAlign w:val="center"/>
          </w:tcPr>
          <w:p w14:paraId="2F419803" w14:textId="27E3DB2D" w:rsidR="00E750F3" w:rsidRPr="00A04B23" w:rsidRDefault="00D81B01" w:rsidP="00CE6586">
            <w:pPr>
              <w:spacing w:after="0" w:line="240" w:lineRule="auto"/>
              <w:jc w:val="center"/>
              <w:rPr>
                <w:rFonts w:asciiTheme="majorHAnsi" w:eastAsia="Times New Roman" w:hAnsiTheme="majorHAnsi" w:cstheme="majorHAnsi"/>
                <w:color w:val="000000"/>
              </w:rPr>
            </w:pPr>
            <w:r>
              <w:rPr>
                <w:rFonts w:asciiTheme="majorHAnsi" w:eastAsia="Times New Roman" w:hAnsiTheme="majorHAnsi" w:cstheme="majorHAnsi"/>
                <w:color w:val="000000"/>
              </w:rPr>
              <w:t>Zara Morghade</w:t>
            </w:r>
          </w:p>
        </w:tc>
        <w:tc>
          <w:tcPr>
            <w:tcW w:w="2070" w:type="dxa"/>
            <w:tcBorders>
              <w:top w:val="nil"/>
              <w:left w:val="nil"/>
              <w:bottom w:val="single" w:sz="4" w:space="0" w:color="auto"/>
              <w:right w:val="single" w:sz="4" w:space="0" w:color="auto"/>
            </w:tcBorders>
            <w:shd w:val="clear" w:color="auto" w:fill="auto"/>
            <w:noWrap/>
            <w:vAlign w:val="center"/>
          </w:tcPr>
          <w:p w14:paraId="02717A38" w14:textId="6965E7AF" w:rsidR="00E750F3" w:rsidRPr="00A04B23" w:rsidRDefault="00D81B01" w:rsidP="00CE6586">
            <w:pPr>
              <w:spacing w:after="0" w:line="240" w:lineRule="auto"/>
              <w:jc w:val="center"/>
              <w:rPr>
                <w:rFonts w:asciiTheme="majorHAnsi" w:eastAsia="Times New Roman" w:hAnsiTheme="majorHAnsi" w:cstheme="majorHAnsi"/>
                <w:color w:val="000000"/>
              </w:rPr>
            </w:pPr>
            <w:r w:rsidRPr="00A04B23">
              <w:rPr>
                <w:rFonts w:asciiTheme="majorHAnsi" w:eastAsia="Times New Roman" w:hAnsiTheme="majorHAnsi" w:cstheme="majorHAnsi"/>
                <w:color w:val="000000"/>
              </w:rPr>
              <w:t>Kiran Satpute</w:t>
            </w:r>
          </w:p>
        </w:tc>
      </w:tr>
      <w:tr w:rsidR="00CA1E54" w:rsidRPr="00A04B23" w14:paraId="70A6C762" w14:textId="77777777" w:rsidTr="000E4C23">
        <w:trPr>
          <w:trHeight w:val="323"/>
        </w:trPr>
        <w:tc>
          <w:tcPr>
            <w:tcW w:w="642" w:type="dxa"/>
            <w:tcBorders>
              <w:top w:val="nil"/>
              <w:left w:val="single" w:sz="4" w:space="0" w:color="auto"/>
              <w:bottom w:val="single" w:sz="4" w:space="0" w:color="auto"/>
              <w:right w:val="single" w:sz="4" w:space="0" w:color="auto"/>
            </w:tcBorders>
            <w:shd w:val="clear" w:color="auto" w:fill="auto"/>
            <w:noWrap/>
            <w:vAlign w:val="bottom"/>
            <w:hideMark/>
          </w:tcPr>
          <w:p w14:paraId="4A567B61" w14:textId="77777777" w:rsidR="00CA1E54" w:rsidRPr="00A04B23" w:rsidRDefault="00CA1E54" w:rsidP="00CA1E54">
            <w:pPr>
              <w:spacing w:after="0" w:line="240" w:lineRule="auto"/>
              <w:jc w:val="center"/>
              <w:rPr>
                <w:rFonts w:asciiTheme="majorHAnsi" w:eastAsia="Times New Roman" w:hAnsiTheme="majorHAnsi" w:cstheme="majorHAnsi"/>
                <w:color w:val="000000"/>
              </w:rPr>
            </w:pPr>
            <w:r w:rsidRPr="00A04B23">
              <w:rPr>
                <w:rFonts w:asciiTheme="majorHAnsi" w:eastAsia="Times New Roman" w:hAnsiTheme="majorHAnsi" w:cstheme="majorHAnsi"/>
                <w:color w:val="000000"/>
              </w:rPr>
              <w:t>2</w:t>
            </w:r>
          </w:p>
        </w:tc>
        <w:tc>
          <w:tcPr>
            <w:tcW w:w="1534" w:type="dxa"/>
            <w:tcBorders>
              <w:top w:val="nil"/>
              <w:left w:val="nil"/>
              <w:bottom w:val="single" w:sz="4" w:space="0" w:color="auto"/>
              <w:right w:val="single" w:sz="4" w:space="0" w:color="auto"/>
            </w:tcBorders>
            <w:shd w:val="clear" w:color="auto" w:fill="auto"/>
            <w:noWrap/>
            <w:vAlign w:val="center"/>
          </w:tcPr>
          <w:p w14:paraId="72C80E41" w14:textId="248CF4CA" w:rsidR="00CA1E54" w:rsidRPr="00A04B23" w:rsidRDefault="00CA1E54" w:rsidP="00CA1E54">
            <w:pPr>
              <w:spacing w:after="0" w:line="240" w:lineRule="auto"/>
              <w:jc w:val="center"/>
              <w:rPr>
                <w:rFonts w:asciiTheme="majorHAnsi" w:eastAsia="Times New Roman" w:hAnsiTheme="majorHAnsi" w:cstheme="majorHAnsi"/>
                <w:color w:val="000000"/>
              </w:rPr>
            </w:pPr>
            <w:r w:rsidRPr="00A04B23">
              <w:rPr>
                <w:rFonts w:asciiTheme="majorHAnsi" w:hAnsiTheme="majorHAnsi" w:cstheme="majorHAnsi"/>
              </w:rPr>
              <w:t>11</w:t>
            </w:r>
            <w:r w:rsidRPr="00A04B23">
              <w:rPr>
                <w:rFonts w:asciiTheme="majorHAnsi" w:hAnsiTheme="majorHAnsi" w:cstheme="majorHAnsi"/>
                <w:vertAlign w:val="superscript"/>
              </w:rPr>
              <w:t>th</w:t>
            </w:r>
            <w:r w:rsidRPr="00A04B23">
              <w:rPr>
                <w:rFonts w:asciiTheme="majorHAnsi" w:hAnsiTheme="majorHAnsi" w:cstheme="majorHAnsi"/>
              </w:rPr>
              <w:t xml:space="preserve"> Jan, 2024</w:t>
            </w:r>
          </w:p>
        </w:tc>
        <w:tc>
          <w:tcPr>
            <w:tcW w:w="2527" w:type="dxa"/>
            <w:tcBorders>
              <w:top w:val="nil"/>
              <w:left w:val="nil"/>
              <w:bottom w:val="single" w:sz="4" w:space="0" w:color="auto"/>
              <w:right w:val="single" w:sz="4" w:space="0" w:color="auto"/>
            </w:tcBorders>
            <w:shd w:val="clear" w:color="auto" w:fill="auto"/>
            <w:noWrap/>
            <w:vAlign w:val="center"/>
          </w:tcPr>
          <w:p w14:paraId="7FD7C188" w14:textId="4E97B150" w:rsidR="00CA1E54" w:rsidRPr="00A04B23" w:rsidRDefault="00CA1E54" w:rsidP="00CA1E54">
            <w:pPr>
              <w:spacing w:after="0" w:line="240" w:lineRule="auto"/>
              <w:jc w:val="center"/>
              <w:rPr>
                <w:rFonts w:asciiTheme="majorHAnsi" w:eastAsia="Times New Roman" w:hAnsiTheme="majorHAnsi" w:cstheme="majorHAnsi"/>
                <w:color w:val="000000"/>
              </w:rPr>
            </w:pPr>
            <w:r w:rsidRPr="00A04B23">
              <w:rPr>
                <w:rFonts w:asciiTheme="majorHAnsi" w:hAnsiTheme="majorHAnsi" w:cstheme="majorHAnsi"/>
              </w:rPr>
              <w:t>Policy Modified</w:t>
            </w:r>
          </w:p>
        </w:tc>
        <w:tc>
          <w:tcPr>
            <w:tcW w:w="1232" w:type="dxa"/>
            <w:tcBorders>
              <w:top w:val="nil"/>
              <w:left w:val="nil"/>
              <w:bottom w:val="single" w:sz="4" w:space="0" w:color="auto"/>
              <w:right w:val="single" w:sz="4" w:space="0" w:color="auto"/>
            </w:tcBorders>
            <w:shd w:val="clear" w:color="auto" w:fill="auto"/>
            <w:noWrap/>
            <w:vAlign w:val="center"/>
          </w:tcPr>
          <w:p w14:paraId="13286A3B" w14:textId="2C7A324A" w:rsidR="00CA1E54" w:rsidRPr="00A04B23" w:rsidRDefault="00CA1E54" w:rsidP="00CA1E54">
            <w:pPr>
              <w:spacing w:after="0" w:line="240" w:lineRule="auto"/>
              <w:jc w:val="center"/>
              <w:rPr>
                <w:rFonts w:asciiTheme="majorHAnsi" w:eastAsia="Times New Roman" w:hAnsiTheme="majorHAnsi" w:cstheme="majorHAnsi"/>
                <w:color w:val="000000"/>
              </w:rPr>
            </w:pPr>
            <w:r w:rsidRPr="00A04B23">
              <w:rPr>
                <w:rFonts w:asciiTheme="majorHAnsi" w:hAnsiTheme="majorHAnsi" w:cstheme="majorHAnsi"/>
              </w:rPr>
              <w:t>1.1</w:t>
            </w:r>
          </w:p>
        </w:tc>
        <w:tc>
          <w:tcPr>
            <w:tcW w:w="1800" w:type="dxa"/>
            <w:tcBorders>
              <w:top w:val="nil"/>
              <w:left w:val="nil"/>
              <w:bottom w:val="single" w:sz="4" w:space="0" w:color="auto"/>
              <w:right w:val="single" w:sz="4" w:space="0" w:color="auto"/>
            </w:tcBorders>
            <w:shd w:val="clear" w:color="auto" w:fill="auto"/>
            <w:noWrap/>
            <w:vAlign w:val="center"/>
          </w:tcPr>
          <w:p w14:paraId="10801B99" w14:textId="66E80DC2" w:rsidR="00CA1E54" w:rsidRPr="00A04B23" w:rsidRDefault="00CA1E54" w:rsidP="00CA1E54">
            <w:pPr>
              <w:spacing w:after="0" w:line="240" w:lineRule="auto"/>
              <w:jc w:val="center"/>
              <w:rPr>
                <w:rFonts w:asciiTheme="majorHAnsi" w:eastAsia="Times New Roman" w:hAnsiTheme="majorHAnsi" w:cstheme="majorHAnsi"/>
                <w:color w:val="000000"/>
              </w:rPr>
            </w:pPr>
            <w:r w:rsidRPr="00A04B23">
              <w:rPr>
                <w:rFonts w:asciiTheme="majorHAnsi" w:hAnsiTheme="majorHAnsi" w:cstheme="majorHAnsi"/>
              </w:rPr>
              <w:t>Juhi Dewre</w:t>
            </w:r>
          </w:p>
        </w:tc>
        <w:tc>
          <w:tcPr>
            <w:tcW w:w="2070" w:type="dxa"/>
            <w:tcBorders>
              <w:top w:val="nil"/>
              <w:left w:val="nil"/>
              <w:bottom w:val="single" w:sz="4" w:space="0" w:color="auto"/>
              <w:right w:val="single" w:sz="4" w:space="0" w:color="auto"/>
            </w:tcBorders>
            <w:shd w:val="clear" w:color="auto" w:fill="auto"/>
            <w:noWrap/>
            <w:vAlign w:val="center"/>
          </w:tcPr>
          <w:p w14:paraId="1DAF7EF9" w14:textId="6F64B340" w:rsidR="00CA1E54" w:rsidRPr="00A04B23" w:rsidRDefault="00CA1E54" w:rsidP="00CA1E54">
            <w:pPr>
              <w:spacing w:after="0" w:line="240" w:lineRule="auto"/>
              <w:jc w:val="center"/>
              <w:rPr>
                <w:rFonts w:asciiTheme="majorHAnsi" w:eastAsia="Times New Roman" w:hAnsiTheme="majorHAnsi" w:cstheme="majorHAnsi"/>
                <w:color w:val="000000"/>
              </w:rPr>
            </w:pPr>
            <w:r w:rsidRPr="00A04B23">
              <w:rPr>
                <w:rFonts w:asciiTheme="majorHAnsi" w:hAnsiTheme="majorHAnsi" w:cstheme="majorHAnsi"/>
              </w:rPr>
              <w:t>Kiran Satpute</w:t>
            </w:r>
          </w:p>
        </w:tc>
      </w:tr>
      <w:tr w:rsidR="00797E5F" w:rsidRPr="00A04B23" w14:paraId="565A87B3" w14:textId="77777777" w:rsidTr="007C44C1">
        <w:trPr>
          <w:trHeight w:val="323"/>
        </w:trPr>
        <w:tc>
          <w:tcPr>
            <w:tcW w:w="642" w:type="dxa"/>
            <w:tcBorders>
              <w:top w:val="nil"/>
              <w:left w:val="single" w:sz="4" w:space="0" w:color="auto"/>
              <w:bottom w:val="single" w:sz="4" w:space="0" w:color="auto"/>
              <w:right w:val="single" w:sz="4" w:space="0" w:color="auto"/>
            </w:tcBorders>
            <w:shd w:val="clear" w:color="auto" w:fill="auto"/>
            <w:noWrap/>
            <w:vAlign w:val="bottom"/>
            <w:hideMark/>
          </w:tcPr>
          <w:p w14:paraId="493BEBE5" w14:textId="77777777" w:rsidR="00797E5F" w:rsidRPr="00A04B23" w:rsidRDefault="00797E5F" w:rsidP="00CE6586">
            <w:pPr>
              <w:spacing w:after="0" w:line="240" w:lineRule="auto"/>
              <w:jc w:val="center"/>
              <w:rPr>
                <w:rFonts w:asciiTheme="majorHAnsi" w:eastAsia="Times New Roman" w:hAnsiTheme="majorHAnsi" w:cstheme="majorHAnsi"/>
                <w:color w:val="000000"/>
              </w:rPr>
            </w:pPr>
            <w:r w:rsidRPr="00A04B23">
              <w:rPr>
                <w:rFonts w:asciiTheme="majorHAnsi" w:eastAsia="Times New Roman" w:hAnsiTheme="majorHAnsi" w:cstheme="majorHAnsi"/>
                <w:color w:val="000000"/>
              </w:rPr>
              <w:t>3</w:t>
            </w:r>
          </w:p>
        </w:tc>
        <w:tc>
          <w:tcPr>
            <w:tcW w:w="1534" w:type="dxa"/>
            <w:tcBorders>
              <w:top w:val="nil"/>
              <w:left w:val="nil"/>
              <w:bottom w:val="single" w:sz="4" w:space="0" w:color="auto"/>
              <w:right w:val="single" w:sz="4" w:space="0" w:color="auto"/>
            </w:tcBorders>
            <w:shd w:val="clear" w:color="auto" w:fill="auto"/>
            <w:noWrap/>
            <w:vAlign w:val="bottom"/>
          </w:tcPr>
          <w:p w14:paraId="1AD57C3F" w14:textId="77777777" w:rsidR="00797E5F" w:rsidRPr="00A04B23" w:rsidRDefault="00797E5F" w:rsidP="00CE6586">
            <w:pPr>
              <w:spacing w:after="0" w:line="240" w:lineRule="auto"/>
              <w:jc w:val="center"/>
              <w:rPr>
                <w:rFonts w:asciiTheme="majorHAnsi" w:eastAsia="Times New Roman" w:hAnsiTheme="majorHAnsi" w:cstheme="majorHAnsi"/>
                <w:color w:val="000000"/>
              </w:rPr>
            </w:pPr>
          </w:p>
        </w:tc>
        <w:tc>
          <w:tcPr>
            <w:tcW w:w="2527" w:type="dxa"/>
            <w:tcBorders>
              <w:top w:val="nil"/>
              <w:left w:val="nil"/>
              <w:bottom w:val="single" w:sz="4" w:space="0" w:color="auto"/>
              <w:right w:val="single" w:sz="4" w:space="0" w:color="auto"/>
            </w:tcBorders>
            <w:shd w:val="clear" w:color="auto" w:fill="auto"/>
            <w:noWrap/>
            <w:vAlign w:val="bottom"/>
          </w:tcPr>
          <w:p w14:paraId="0B0C3E61" w14:textId="77777777" w:rsidR="00797E5F" w:rsidRPr="00A04B23" w:rsidRDefault="00797E5F" w:rsidP="00CE6586">
            <w:pPr>
              <w:spacing w:after="0" w:line="240" w:lineRule="auto"/>
              <w:jc w:val="center"/>
              <w:rPr>
                <w:rFonts w:asciiTheme="majorHAnsi" w:eastAsia="Times New Roman" w:hAnsiTheme="majorHAnsi" w:cstheme="majorHAnsi"/>
                <w:color w:val="000000"/>
              </w:rPr>
            </w:pPr>
          </w:p>
        </w:tc>
        <w:tc>
          <w:tcPr>
            <w:tcW w:w="1232" w:type="dxa"/>
            <w:tcBorders>
              <w:top w:val="nil"/>
              <w:left w:val="nil"/>
              <w:bottom w:val="single" w:sz="4" w:space="0" w:color="auto"/>
              <w:right w:val="single" w:sz="4" w:space="0" w:color="auto"/>
            </w:tcBorders>
            <w:shd w:val="clear" w:color="auto" w:fill="auto"/>
            <w:noWrap/>
            <w:vAlign w:val="bottom"/>
          </w:tcPr>
          <w:p w14:paraId="6FC1B945" w14:textId="77777777" w:rsidR="00797E5F" w:rsidRPr="00A04B23" w:rsidRDefault="00797E5F" w:rsidP="00CE6586">
            <w:pPr>
              <w:spacing w:after="0" w:line="240" w:lineRule="auto"/>
              <w:jc w:val="center"/>
              <w:rPr>
                <w:rFonts w:asciiTheme="majorHAnsi" w:eastAsia="Times New Roman" w:hAnsiTheme="majorHAnsi" w:cstheme="majorHAnsi"/>
                <w:color w:val="000000"/>
              </w:rPr>
            </w:pPr>
          </w:p>
        </w:tc>
        <w:tc>
          <w:tcPr>
            <w:tcW w:w="1800" w:type="dxa"/>
            <w:tcBorders>
              <w:top w:val="nil"/>
              <w:left w:val="nil"/>
              <w:bottom w:val="single" w:sz="4" w:space="0" w:color="auto"/>
              <w:right w:val="single" w:sz="4" w:space="0" w:color="auto"/>
            </w:tcBorders>
            <w:shd w:val="clear" w:color="auto" w:fill="auto"/>
            <w:noWrap/>
            <w:vAlign w:val="bottom"/>
          </w:tcPr>
          <w:p w14:paraId="75ED8872" w14:textId="77777777" w:rsidR="00797E5F" w:rsidRPr="00A04B23" w:rsidRDefault="00797E5F" w:rsidP="00CE6586">
            <w:pPr>
              <w:spacing w:after="0" w:line="240" w:lineRule="auto"/>
              <w:jc w:val="center"/>
              <w:rPr>
                <w:rFonts w:asciiTheme="majorHAnsi" w:eastAsia="Times New Roman" w:hAnsiTheme="majorHAnsi" w:cstheme="majorHAnsi"/>
                <w:color w:val="000000"/>
              </w:rPr>
            </w:pPr>
          </w:p>
        </w:tc>
        <w:tc>
          <w:tcPr>
            <w:tcW w:w="2070" w:type="dxa"/>
            <w:tcBorders>
              <w:top w:val="nil"/>
              <w:left w:val="nil"/>
              <w:bottom w:val="single" w:sz="4" w:space="0" w:color="auto"/>
              <w:right w:val="single" w:sz="4" w:space="0" w:color="auto"/>
            </w:tcBorders>
            <w:shd w:val="clear" w:color="auto" w:fill="auto"/>
            <w:noWrap/>
            <w:vAlign w:val="bottom"/>
          </w:tcPr>
          <w:p w14:paraId="34986B56" w14:textId="77777777" w:rsidR="00797E5F" w:rsidRPr="00A04B23" w:rsidRDefault="00797E5F" w:rsidP="00CE6586">
            <w:pPr>
              <w:spacing w:after="0" w:line="240" w:lineRule="auto"/>
              <w:jc w:val="center"/>
              <w:rPr>
                <w:rFonts w:asciiTheme="majorHAnsi" w:eastAsia="Times New Roman" w:hAnsiTheme="majorHAnsi" w:cstheme="majorHAnsi"/>
                <w:color w:val="000000"/>
              </w:rPr>
            </w:pPr>
          </w:p>
        </w:tc>
      </w:tr>
      <w:tr w:rsidR="00797E5F" w:rsidRPr="00A04B23" w14:paraId="7AA824EF" w14:textId="77777777" w:rsidTr="007C44C1">
        <w:trPr>
          <w:trHeight w:val="323"/>
        </w:trPr>
        <w:tc>
          <w:tcPr>
            <w:tcW w:w="642" w:type="dxa"/>
            <w:tcBorders>
              <w:top w:val="nil"/>
              <w:left w:val="single" w:sz="4" w:space="0" w:color="auto"/>
              <w:bottom w:val="single" w:sz="4" w:space="0" w:color="auto"/>
              <w:right w:val="single" w:sz="4" w:space="0" w:color="auto"/>
            </w:tcBorders>
            <w:shd w:val="clear" w:color="auto" w:fill="auto"/>
            <w:noWrap/>
            <w:vAlign w:val="bottom"/>
            <w:hideMark/>
          </w:tcPr>
          <w:p w14:paraId="6A14C67A" w14:textId="77777777" w:rsidR="00797E5F" w:rsidRPr="00A04B23" w:rsidRDefault="00797E5F" w:rsidP="00CE6586">
            <w:pPr>
              <w:spacing w:after="0" w:line="240" w:lineRule="auto"/>
              <w:jc w:val="center"/>
              <w:rPr>
                <w:rFonts w:asciiTheme="majorHAnsi" w:eastAsia="Times New Roman" w:hAnsiTheme="majorHAnsi" w:cstheme="majorHAnsi"/>
                <w:color w:val="000000"/>
              </w:rPr>
            </w:pPr>
            <w:r w:rsidRPr="00A04B23">
              <w:rPr>
                <w:rFonts w:asciiTheme="majorHAnsi" w:eastAsia="Times New Roman" w:hAnsiTheme="majorHAnsi" w:cstheme="majorHAnsi"/>
                <w:color w:val="000000"/>
              </w:rPr>
              <w:t>4</w:t>
            </w:r>
          </w:p>
        </w:tc>
        <w:tc>
          <w:tcPr>
            <w:tcW w:w="1534" w:type="dxa"/>
            <w:tcBorders>
              <w:top w:val="nil"/>
              <w:left w:val="nil"/>
              <w:bottom w:val="single" w:sz="4" w:space="0" w:color="auto"/>
              <w:right w:val="single" w:sz="4" w:space="0" w:color="auto"/>
            </w:tcBorders>
            <w:shd w:val="clear" w:color="auto" w:fill="auto"/>
            <w:noWrap/>
            <w:vAlign w:val="bottom"/>
          </w:tcPr>
          <w:p w14:paraId="3A0F181A" w14:textId="77777777" w:rsidR="00797E5F" w:rsidRPr="00A04B23" w:rsidRDefault="00797E5F" w:rsidP="00CE6586">
            <w:pPr>
              <w:spacing w:after="0" w:line="240" w:lineRule="auto"/>
              <w:jc w:val="center"/>
              <w:rPr>
                <w:rFonts w:asciiTheme="majorHAnsi" w:eastAsia="Times New Roman" w:hAnsiTheme="majorHAnsi" w:cstheme="majorHAnsi"/>
                <w:color w:val="000000"/>
              </w:rPr>
            </w:pPr>
          </w:p>
        </w:tc>
        <w:tc>
          <w:tcPr>
            <w:tcW w:w="2527" w:type="dxa"/>
            <w:tcBorders>
              <w:top w:val="nil"/>
              <w:left w:val="nil"/>
              <w:bottom w:val="single" w:sz="4" w:space="0" w:color="auto"/>
              <w:right w:val="single" w:sz="4" w:space="0" w:color="auto"/>
            </w:tcBorders>
            <w:shd w:val="clear" w:color="auto" w:fill="auto"/>
            <w:noWrap/>
            <w:vAlign w:val="bottom"/>
          </w:tcPr>
          <w:p w14:paraId="701C78DB" w14:textId="77777777" w:rsidR="00797E5F" w:rsidRPr="00A04B23" w:rsidRDefault="00797E5F" w:rsidP="00CE6586">
            <w:pPr>
              <w:spacing w:after="0" w:line="240" w:lineRule="auto"/>
              <w:jc w:val="center"/>
              <w:rPr>
                <w:rFonts w:asciiTheme="majorHAnsi" w:eastAsia="Times New Roman" w:hAnsiTheme="majorHAnsi" w:cstheme="majorHAnsi"/>
                <w:color w:val="000000"/>
              </w:rPr>
            </w:pPr>
          </w:p>
        </w:tc>
        <w:tc>
          <w:tcPr>
            <w:tcW w:w="1232" w:type="dxa"/>
            <w:tcBorders>
              <w:top w:val="nil"/>
              <w:left w:val="nil"/>
              <w:bottom w:val="single" w:sz="4" w:space="0" w:color="auto"/>
              <w:right w:val="single" w:sz="4" w:space="0" w:color="auto"/>
            </w:tcBorders>
            <w:shd w:val="clear" w:color="auto" w:fill="auto"/>
            <w:noWrap/>
            <w:vAlign w:val="bottom"/>
          </w:tcPr>
          <w:p w14:paraId="0F555A7B" w14:textId="77777777" w:rsidR="00797E5F" w:rsidRPr="00A04B23" w:rsidRDefault="00797E5F" w:rsidP="00CE6586">
            <w:pPr>
              <w:spacing w:after="0" w:line="240" w:lineRule="auto"/>
              <w:jc w:val="center"/>
              <w:rPr>
                <w:rFonts w:asciiTheme="majorHAnsi" w:eastAsia="Times New Roman" w:hAnsiTheme="majorHAnsi" w:cstheme="majorHAnsi"/>
                <w:color w:val="000000"/>
              </w:rPr>
            </w:pPr>
          </w:p>
        </w:tc>
        <w:tc>
          <w:tcPr>
            <w:tcW w:w="1800" w:type="dxa"/>
            <w:tcBorders>
              <w:top w:val="nil"/>
              <w:left w:val="nil"/>
              <w:bottom w:val="single" w:sz="4" w:space="0" w:color="auto"/>
              <w:right w:val="single" w:sz="4" w:space="0" w:color="auto"/>
            </w:tcBorders>
            <w:shd w:val="clear" w:color="auto" w:fill="auto"/>
            <w:noWrap/>
            <w:vAlign w:val="bottom"/>
          </w:tcPr>
          <w:p w14:paraId="587CC9F8" w14:textId="77777777" w:rsidR="00797E5F" w:rsidRPr="00A04B23" w:rsidRDefault="00797E5F" w:rsidP="00CE6586">
            <w:pPr>
              <w:spacing w:after="0" w:line="240" w:lineRule="auto"/>
              <w:jc w:val="center"/>
              <w:rPr>
                <w:rFonts w:asciiTheme="majorHAnsi" w:eastAsia="Times New Roman" w:hAnsiTheme="majorHAnsi" w:cstheme="majorHAnsi"/>
                <w:color w:val="000000"/>
              </w:rPr>
            </w:pPr>
          </w:p>
        </w:tc>
        <w:tc>
          <w:tcPr>
            <w:tcW w:w="2070" w:type="dxa"/>
            <w:tcBorders>
              <w:top w:val="nil"/>
              <w:left w:val="nil"/>
              <w:bottom w:val="single" w:sz="4" w:space="0" w:color="auto"/>
              <w:right w:val="single" w:sz="4" w:space="0" w:color="auto"/>
            </w:tcBorders>
            <w:shd w:val="clear" w:color="auto" w:fill="auto"/>
            <w:noWrap/>
            <w:vAlign w:val="bottom"/>
          </w:tcPr>
          <w:p w14:paraId="465D0C28" w14:textId="77777777" w:rsidR="00797E5F" w:rsidRPr="00A04B23" w:rsidRDefault="00797E5F" w:rsidP="00CE6586">
            <w:pPr>
              <w:spacing w:after="0" w:line="240" w:lineRule="auto"/>
              <w:jc w:val="center"/>
              <w:rPr>
                <w:rFonts w:asciiTheme="majorHAnsi" w:eastAsia="Times New Roman" w:hAnsiTheme="majorHAnsi" w:cstheme="majorHAnsi"/>
                <w:color w:val="000000"/>
              </w:rPr>
            </w:pPr>
          </w:p>
        </w:tc>
      </w:tr>
      <w:tr w:rsidR="00797E5F" w:rsidRPr="00A04B23" w14:paraId="51C8A40A" w14:textId="77777777" w:rsidTr="007C44C1">
        <w:trPr>
          <w:trHeight w:val="323"/>
        </w:trPr>
        <w:tc>
          <w:tcPr>
            <w:tcW w:w="642" w:type="dxa"/>
            <w:tcBorders>
              <w:top w:val="nil"/>
              <w:left w:val="single" w:sz="4" w:space="0" w:color="auto"/>
              <w:bottom w:val="single" w:sz="4" w:space="0" w:color="auto"/>
              <w:right w:val="single" w:sz="4" w:space="0" w:color="auto"/>
            </w:tcBorders>
            <w:shd w:val="clear" w:color="auto" w:fill="auto"/>
            <w:noWrap/>
            <w:vAlign w:val="bottom"/>
            <w:hideMark/>
          </w:tcPr>
          <w:p w14:paraId="1F9DCCD4" w14:textId="77777777" w:rsidR="00797E5F" w:rsidRPr="00A04B23" w:rsidRDefault="00797E5F" w:rsidP="00CE6586">
            <w:pPr>
              <w:spacing w:after="0" w:line="240" w:lineRule="auto"/>
              <w:jc w:val="center"/>
              <w:rPr>
                <w:rFonts w:asciiTheme="majorHAnsi" w:eastAsia="Times New Roman" w:hAnsiTheme="majorHAnsi" w:cstheme="majorHAnsi"/>
                <w:color w:val="000000"/>
              </w:rPr>
            </w:pPr>
            <w:r w:rsidRPr="00A04B23">
              <w:rPr>
                <w:rFonts w:asciiTheme="majorHAnsi" w:eastAsia="Times New Roman" w:hAnsiTheme="majorHAnsi" w:cstheme="majorHAnsi"/>
                <w:color w:val="000000"/>
              </w:rPr>
              <w:t>5</w:t>
            </w:r>
          </w:p>
        </w:tc>
        <w:tc>
          <w:tcPr>
            <w:tcW w:w="1534" w:type="dxa"/>
            <w:tcBorders>
              <w:top w:val="nil"/>
              <w:left w:val="nil"/>
              <w:bottom w:val="single" w:sz="4" w:space="0" w:color="auto"/>
              <w:right w:val="single" w:sz="4" w:space="0" w:color="auto"/>
            </w:tcBorders>
            <w:shd w:val="clear" w:color="auto" w:fill="auto"/>
            <w:noWrap/>
            <w:vAlign w:val="bottom"/>
          </w:tcPr>
          <w:p w14:paraId="03C798FE" w14:textId="77777777" w:rsidR="00797E5F" w:rsidRPr="00A04B23" w:rsidRDefault="00797E5F" w:rsidP="00CE6586">
            <w:pPr>
              <w:spacing w:after="0" w:line="240" w:lineRule="auto"/>
              <w:jc w:val="center"/>
              <w:rPr>
                <w:rFonts w:asciiTheme="majorHAnsi" w:eastAsia="Times New Roman" w:hAnsiTheme="majorHAnsi" w:cstheme="majorHAnsi"/>
                <w:color w:val="000000"/>
              </w:rPr>
            </w:pPr>
          </w:p>
        </w:tc>
        <w:tc>
          <w:tcPr>
            <w:tcW w:w="2527" w:type="dxa"/>
            <w:tcBorders>
              <w:top w:val="nil"/>
              <w:left w:val="nil"/>
              <w:bottom w:val="single" w:sz="4" w:space="0" w:color="auto"/>
              <w:right w:val="single" w:sz="4" w:space="0" w:color="auto"/>
            </w:tcBorders>
            <w:shd w:val="clear" w:color="auto" w:fill="auto"/>
            <w:noWrap/>
            <w:vAlign w:val="bottom"/>
          </w:tcPr>
          <w:p w14:paraId="1B44EFB0" w14:textId="77777777" w:rsidR="00797E5F" w:rsidRPr="00A04B23" w:rsidRDefault="00797E5F" w:rsidP="00CE6586">
            <w:pPr>
              <w:spacing w:after="0" w:line="240" w:lineRule="auto"/>
              <w:jc w:val="center"/>
              <w:rPr>
                <w:rFonts w:asciiTheme="majorHAnsi" w:eastAsia="Times New Roman" w:hAnsiTheme="majorHAnsi" w:cstheme="majorHAnsi"/>
                <w:color w:val="000000"/>
              </w:rPr>
            </w:pPr>
          </w:p>
        </w:tc>
        <w:tc>
          <w:tcPr>
            <w:tcW w:w="1232" w:type="dxa"/>
            <w:tcBorders>
              <w:top w:val="nil"/>
              <w:left w:val="nil"/>
              <w:bottom w:val="single" w:sz="4" w:space="0" w:color="auto"/>
              <w:right w:val="single" w:sz="4" w:space="0" w:color="auto"/>
            </w:tcBorders>
            <w:shd w:val="clear" w:color="auto" w:fill="auto"/>
            <w:noWrap/>
            <w:vAlign w:val="bottom"/>
          </w:tcPr>
          <w:p w14:paraId="3EABFB3E" w14:textId="77777777" w:rsidR="00797E5F" w:rsidRPr="00A04B23" w:rsidRDefault="00797E5F" w:rsidP="00CE6586">
            <w:pPr>
              <w:spacing w:after="0" w:line="240" w:lineRule="auto"/>
              <w:jc w:val="center"/>
              <w:rPr>
                <w:rFonts w:asciiTheme="majorHAnsi" w:eastAsia="Times New Roman" w:hAnsiTheme="majorHAnsi" w:cstheme="majorHAnsi"/>
                <w:color w:val="000000"/>
              </w:rPr>
            </w:pPr>
          </w:p>
        </w:tc>
        <w:tc>
          <w:tcPr>
            <w:tcW w:w="1800" w:type="dxa"/>
            <w:tcBorders>
              <w:top w:val="nil"/>
              <w:left w:val="nil"/>
              <w:bottom w:val="single" w:sz="4" w:space="0" w:color="auto"/>
              <w:right w:val="single" w:sz="4" w:space="0" w:color="auto"/>
            </w:tcBorders>
            <w:shd w:val="clear" w:color="auto" w:fill="auto"/>
            <w:noWrap/>
            <w:vAlign w:val="bottom"/>
          </w:tcPr>
          <w:p w14:paraId="66D25E3A" w14:textId="77777777" w:rsidR="00797E5F" w:rsidRPr="00A04B23" w:rsidRDefault="00797E5F" w:rsidP="00CE6586">
            <w:pPr>
              <w:spacing w:after="0" w:line="240" w:lineRule="auto"/>
              <w:jc w:val="center"/>
              <w:rPr>
                <w:rFonts w:asciiTheme="majorHAnsi" w:eastAsia="Times New Roman" w:hAnsiTheme="majorHAnsi" w:cstheme="majorHAnsi"/>
                <w:color w:val="000000"/>
              </w:rPr>
            </w:pPr>
          </w:p>
        </w:tc>
        <w:tc>
          <w:tcPr>
            <w:tcW w:w="2070" w:type="dxa"/>
            <w:tcBorders>
              <w:top w:val="nil"/>
              <w:left w:val="nil"/>
              <w:bottom w:val="single" w:sz="4" w:space="0" w:color="auto"/>
              <w:right w:val="single" w:sz="4" w:space="0" w:color="auto"/>
            </w:tcBorders>
            <w:shd w:val="clear" w:color="auto" w:fill="auto"/>
            <w:noWrap/>
            <w:vAlign w:val="bottom"/>
          </w:tcPr>
          <w:p w14:paraId="2F75B5B5" w14:textId="77777777" w:rsidR="00797E5F" w:rsidRPr="00A04B23" w:rsidRDefault="00797E5F" w:rsidP="00CE6586">
            <w:pPr>
              <w:spacing w:after="0" w:line="240" w:lineRule="auto"/>
              <w:jc w:val="center"/>
              <w:rPr>
                <w:rFonts w:asciiTheme="majorHAnsi" w:eastAsia="Times New Roman" w:hAnsiTheme="majorHAnsi" w:cstheme="majorHAnsi"/>
                <w:color w:val="000000"/>
              </w:rPr>
            </w:pPr>
          </w:p>
        </w:tc>
      </w:tr>
    </w:tbl>
    <w:p w14:paraId="1949F1D2" w14:textId="77777777" w:rsidR="00797E5F" w:rsidRPr="00A04B23" w:rsidRDefault="00797E5F" w:rsidP="00797E5F">
      <w:pPr>
        <w:pStyle w:val="Default"/>
        <w:rPr>
          <w:rFonts w:asciiTheme="majorHAnsi" w:hAnsiTheme="majorHAnsi" w:cstheme="majorHAnsi"/>
          <w:b/>
          <w:bCs/>
          <w:sz w:val="22"/>
          <w:szCs w:val="22"/>
        </w:rPr>
      </w:pPr>
    </w:p>
    <w:p w14:paraId="44CEC521" w14:textId="77777777" w:rsidR="00797E5F" w:rsidRPr="00A04B23" w:rsidRDefault="00797E5F" w:rsidP="00797E5F">
      <w:pPr>
        <w:pStyle w:val="Default"/>
        <w:rPr>
          <w:rFonts w:asciiTheme="majorHAnsi" w:hAnsiTheme="majorHAnsi" w:cstheme="majorHAnsi"/>
          <w:b/>
          <w:bCs/>
          <w:sz w:val="22"/>
          <w:szCs w:val="22"/>
        </w:rPr>
      </w:pPr>
    </w:p>
    <w:p w14:paraId="4B6D5389" w14:textId="77777777" w:rsidR="00797E5F" w:rsidRPr="00A04B23" w:rsidRDefault="00797E5F" w:rsidP="00797E5F">
      <w:pPr>
        <w:pStyle w:val="Default"/>
        <w:rPr>
          <w:rFonts w:asciiTheme="majorHAnsi" w:hAnsiTheme="majorHAnsi" w:cstheme="majorHAnsi"/>
          <w:b/>
          <w:bCs/>
          <w:sz w:val="22"/>
          <w:szCs w:val="22"/>
        </w:rPr>
      </w:pPr>
    </w:p>
    <w:p w14:paraId="3C2A92B9" w14:textId="39250FEA" w:rsidR="00797E5F" w:rsidRPr="00A04B23" w:rsidRDefault="00797E5F" w:rsidP="00797E5F">
      <w:pPr>
        <w:autoSpaceDE w:val="0"/>
        <w:autoSpaceDN w:val="0"/>
        <w:adjustRightInd w:val="0"/>
        <w:spacing w:after="0" w:line="240" w:lineRule="auto"/>
        <w:rPr>
          <w:rFonts w:asciiTheme="majorHAnsi" w:hAnsiTheme="majorHAnsi" w:cstheme="majorHAnsi"/>
          <w:color w:val="000000"/>
        </w:rPr>
      </w:pPr>
      <w:r w:rsidRPr="00A04B23">
        <w:rPr>
          <w:rFonts w:asciiTheme="majorHAnsi" w:hAnsiTheme="majorHAnsi" w:cstheme="majorHAnsi"/>
          <w:b/>
          <w:bCs/>
          <w:color w:val="000000"/>
        </w:rPr>
        <w:t xml:space="preserve">Review: </w:t>
      </w:r>
      <w:r w:rsidRPr="00A04B23">
        <w:rPr>
          <w:rFonts w:asciiTheme="majorHAnsi" w:hAnsiTheme="majorHAnsi" w:cstheme="majorHAnsi"/>
          <w:color w:val="000000"/>
        </w:rPr>
        <w:t xml:space="preserve">This document shall be reviewed once a year or at the time of any major change in </w:t>
      </w:r>
      <w:r w:rsidR="001C49F8" w:rsidRPr="00A04B23">
        <w:rPr>
          <w:rFonts w:asciiTheme="majorHAnsi" w:hAnsiTheme="majorHAnsi" w:cstheme="majorHAnsi"/>
          <w:color w:val="000000"/>
        </w:rPr>
        <w:t>the existing</w:t>
      </w:r>
      <w:r w:rsidRPr="00A04B23">
        <w:rPr>
          <w:rFonts w:asciiTheme="majorHAnsi" w:hAnsiTheme="majorHAnsi" w:cstheme="majorHAnsi"/>
          <w:color w:val="000000"/>
        </w:rPr>
        <w:t xml:space="preserve"> environment affecting policies and procedures, whichever is earlier. </w:t>
      </w:r>
    </w:p>
    <w:p w14:paraId="484BA8E2" w14:textId="77777777" w:rsidR="00797E5F" w:rsidRPr="00A04B23" w:rsidRDefault="00797E5F" w:rsidP="00797E5F">
      <w:pPr>
        <w:autoSpaceDE w:val="0"/>
        <w:autoSpaceDN w:val="0"/>
        <w:adjustRightInd w:val="0"/>
        <w:spacing w:after="0" w:line="240" w:lineRule="auto"/>
        <w:rPr>
          <w:rFonts w:asciiTheme="majorHAnsi" w:hAnsiTheme="majorHAnsi" w:cstheme="majorHAnsi"/>
          <w:color w:val="000000"/>
        </w:rPr>
      </w:pPr>
    </w:p>
    <w:p w14:paraId="199AD29A" w14:textId="77777777" w:rsidR="00797E5F" w:rsidRPr="00A04B23" w:rsidRDefault="00797E5F" w:rsidP="00797E5F">
      <w:pPr>
        <w:autoSpaceDE w:val="0"/>
        <w:autoSpaceDN w:val="0"/>
        <w:adjustRightInd w:val="0"/>
        <w:spacing w:after="0" w:line="240" w:lineRule="auto"/>
        <w:rPr>
          <w:rFonts w:asciiTheme="majorHAnsi" w:hAnsiTheme="majorHAnsi" w:cstheme="majorHAnsi"/>
          <w:color w:val="000000"/>
        </w:rPr>
      </w:pPr>
    </w:p>
    <w:p w14:paraId="638E1205" w14:textId="40809735" w:rsidR="00797E5F" w:rsidRPr="00A04B23" w:rsidRDefault="00797E5F" w:rsidP="00797E5F">
      <w:pPr>
        <w:pStyle w:val="Default"/>
        <w:rPr>
          <w:rFonts w:asciiTheme="majorHAnsi" w:hAnsiTheme="majorHAnsi" w:cstheme="majorHAnsi"/>
          <w:b/>
          <w:bCs/>
          <w:sz w:val="22"/>
          <w:szCs w:val="22"/>
        </w:rPr>
      </w:pPr>
      <w:r w:rsidRPr="00A04B23">
        <w:rPr>
          <w:rFonts w:asciiTheme="majorHAnsi" w:hAnsiTheme="majorHAnsi" w:cstheme="majorHAnsi"/>
          <w:b/>
          <w:bCs/>
          <w:sz w:val="22"/>
          <w:szCs w:val="22"/>
        </w:rPr>
        <w:t xml:space="preserve">Disclaimer: </w:t>
      </w:r>
      <w:r w:rsidRPr="00A04B23">
        <w:rPr>
          <w:rFonts w:asciiTheme="majorHAnsi" w:hAnsiTheme="majorHAnsi" w:cstheme="majorHAnsi"/>
          <w:sz w:val="22"/>
          <w:szCs w:val="22"/>
        </w:rPr>
        <w:t xml:space="preserve">Information content of this document is confidential and is proprietary to </w:t>
      </w:r>
      <w:r w:rsidR="0075165B">
        <w:rPr>
          <w:rFonts w:asciiTheme="majorHAnsi" w:hAnsiTheme="majorHAnsi" w:cstheme="majorHAnsi"/>
          <w:sz w:val="22"/>
          <w:szCs w:val="22"/>
        </w:rPr>
        <w:t>PARKAR</w:t>
      </w:r>
      <w:r w:rsidRPr="00A04B23">
        <w:rPr>
          <w:rFonts w:asciiTheme="majorHAnsi" w:hAnsiTheme="majorHAnsi" w:cstheme="majorHAnsi"/>
          <w:sz w:val="22"/>
          <w:szCs w:val="22"/>
        </w:rPr>
        <w:t>. By</w:t>
      </w:r>
      <w:r w:rsidR="00DF74A9">
        <w:rPr>
          <w:rFonts w:asciiTheme="majorHAnsi" w:hAnsiTheme="majorHAnsi" w:cstheme="majorHAnsi"/>
          <w:sz w:val="22"/>
          <w:szCs w:val="22"/>
        </w:rPr>
        <w:t xml:space="preserve"> </w:t>
      </w:r>
      <w:r w:rsidRPr="00A04B23">
        <w:rPr>
          <w:rFonts w:asciiTheme="majorHAnsi" w:hAnsiTheme="majorHAnsi" w:cstheme="majorHAnsi"/>
          <w:sz w:val="22"/>
          <w:szCs w:val="22"/>
        </w:rPr>
        <w:t xml:space="preserve">accessing this information, you acknowledge and agree that you are subject to keeping the information confidential. No part of this document may be reproduced in any form without prior written consent from </w:t>
      </w:r>
      <w:r w:rsidR="0075165B">
        <w:rPr>
          <w:rFonts w:asciiTheme="majorHAnsi" w:hAnsiTheme="majorHAnsi" w:cstheme="majorHAnsi"/>
          <w:sz w:val="22"/>
          <w:szCs w:val="22"/>
        </w:rPr>
        <w:t>PARKAR</w:t>
      </w:r>
      <w:r w:rsidRPr="00A04B23">
        <w:rPr>
          <w:rFonts w:asciiTheme="majorHAnsi" w:hAnsiTheme="majorHAnsi" w:cstheme="majorHAnsi"/>
          <w:sz w:val="22"/>
          <w:szCs w:val="22"/>
        </w:rPr>
        <w:t>.</w:t>
      </w:r>
    </w:p>
    <w:p w14:paraId="5C562CDF" w14:textId="77777777" w:rsidR="00797E5F" w:rsidRPr="00A04B23" w:rsidRDefault="00797E5F" w:rsidP="00797E5F">
      <w:pPr>
        <w:pStyle w:val="Default"/>
        <w:rPr>
          <w:rFonts w:asciiTheme="majorHAnsi" w:hAnsiTheme="majorHAnsi" w:cstheme="majorHAnsi"/>
          <w:b/>
          <w:bCs/>
          <w:sz w:val="22"/>
          <w:szCs w:val="22"/>
        </w:rPr>
      </w:pPr>
    </w:p>
    <w:p w14:paraId="710445CB" w14:textId="77777777" w:rsidR="00797E5F" w:rsidRPr="00A04B23" w:rsidRDefault="00797E5F" w:rsidP="00797E5F">
      <w:pPr>
        <w:pStyle w:val="Default"/>
        <w:rPr>
          <w:rFonts w:asciiTheme="majorHAnsi" w:hAnsiTheme="majorHAnsi" w:cstheme="majorHAnsi"/>
          <w:b/>
          <w:bCs/>
          <w:sz w:val="22"/>
          <w:szCs w:val="22"/>
        </w:rPr>
      </w:pPr>
    </w:p>
    <w:p w14:paraId="4BF67455" w14:textId="77777777" w:rsidR="00797E5F" w:rsidRPr="00A04B23" w:rsidRDefault="00797E5F" w:rsidP="00797E5F">
      <w:pPr>
        <w:pStyle w:val="Default"/>
        <w:rPr>
          <w:rFonts w:asciiTheme="majorHAnsi" w:hAnsiTheme="majorHAnsi" w:cstheme="majorHAnsi"/>
          <w:b/>
          <w:bCs/>
          <w:sz w:val="22"/>
          <w:szCs w:val="22"/>
        </w:rPr>
      </w:pPr>
    </w:p>
    <w:p w14:paraId="48D9B6D2" w14:textId="77777777" w:rsidR="00797E5F" w:rsidRPr="00A04B23" w:rsidRDefault="00797E5F" w:rsidP="00797E5F">
      <w:pPr>
        <w:pStyle w:val="Default"/>
        <w:rPr>
          <w:rFonts w:asciiTheme="majorHAnsi" w:hAnsiTheme="majorHAnsi" w:cstheme="majorHAnsi"/>
          <w:b/>
          <w:bCs/>
          <w:sz w:val="22"/>
          <w:szCs w:val="22"/>
        </w:rPr>
      </w:pPr>
    </w:p>
    <w:p w14:paraId="63477D3D" w14:textId="77777777" w:rsidR="00797E5F" w:rsidRPr="00A04B23" w:rsidRDefault="00797E5F" w:rsidP="00797E5F">
      <w:pPr>
        <w:pStyle w:val="Default"/>
        <w:rPr>
          <w:rFonts w:asciiTheme="majorHAnsi" w:hAnsiTheme="majorHAnsi" w:cstheme="majorHAnsi"/>
          <w:b/>
          <w:bCs/>
          <w:sz w:val="22"/>
          <w:szCs w:val="22"/>
        </w:rPr>
      </w:pPr>
    </w:p>
    <w:p w14:paraId="489C7D07" w14:textId="77777777" w:rsidR="00797E5F" w:rsidRPr="00A04B23" w:rsidRDefault="00797E5F" w:rsidP="00797E5F">
      <w:pPr>
        <w:pStyle w:val="Default"/>
        <w:rPr>
          <w:rFonts w:asciiTheme="majorHAnsi" w:hAnsiTheme="majorHAnsi" w:cstheme="majorHAnsi"/>
          <w:b/>
          <w:bCs/>
          <w:sz w:val="22"/>
          <w:szCs w:val="22"/>
        </w:rPr>
      </w:pPr>
    </w:p>
    <w:p w14:paraId="367556A7" w14:textId="77777777" w:rsidR="00797E5F" w:rsidRPr="00A04B23" w:rsidRDefault="00797E5F" w:rsidP="00797E5F">
      <w:pPr>
        <w:pStyle w:val="Default"/>
        <w:rPr>
          <w:rFonts w:asciiTheme="majorHAnsi" w:hAnsiTheme="majorHAnsi" w:cstheme="majorHAnsi"/>
          <w:b/>
          <w:bCs/>
          <w:sz w:val="22"/>
          <w:szCs w:val="22"/>
        </w:rPr>
      </w:pPr>
    </w:p>
    <w:p w14:paraId="4E8A07BA" w14:textId="77777777" w:rsidR="00797E5F" w:rsidRPr="00A04B23" w:rsidRDefault="00797E5F" w:rsidP="00797E5F">
      <w:pPr>
        <w:pStyle w:val="Default"/>
        <w:rPr>
          <w:rFonts w:asciiTheme="majorHAnsi" w:hAnsiTheme="majorHAnsi" w:cstheme="majorHAnsi"/>
          <w:b/>
          <w:bCs/>
          <w:sz w:val="22"/>
          <w:szCs w:val="22"/>
        </w:rPr>
      </w:pPr>
    </w:p>
    <w:p w14:paraId="20575A37" w14:textId="77777777" w:rsidR="00797E5F" w:rsidRPr="00A04B23" w:rsidRDefault="00797E5F" w:rsidP="00797E5F">
      <w:pPr>
        <w:pStyle w:val="Default"/>
        <w:rPr>
          <w:rFonts w:asciiTheme="majorHAnsi" w:hAnsiTheme="majorHAnsi" w:cstheme="majorHAnsi"/>
          <w:b/>
          <w:bCs/>
          <w:sz w:val="22"/>
          <w:szCs w:val="22"/>
        </w:rPr>
      </w:pPr>
    </w:p>
    <w:p w14:paraId="522CBC2F" w14:textId="77777777" w:rsidR="00797E5F" w:rsidRPr="00A04B23" w:rsidRDefault="00797E5F" w:rsidP="00797E5F">
      <w:pPr>
        <w:pStyle w:val="Default"/>
        <w:rPr>
          <w:rFonts w:asciiTheme="majorHAnsi" w:hAnsiTheme="majorHAnsi" w:cstheme="majorHAnsi"/>
          <w:b/>
          <w:bCs/>
          <w:sz w:val="22"/>
          <w:szCs w:val="22"/>
        </w:rPr>
      </w:pPr>
    </w:p>
    <w:p w14:paraId="58FF73FC" w14:textId="77777777" w:rsidR="00797E5F" w:rsidRPr="00A04B23" w:rsidRDefault="00797E5F" w:rsidP="00797E5F">
      <w:pPr>
        <w:pStyle w:val="Default"/>
        <w:rPr>
          <w:rFonts w:asciiTheme="majorHAnsi" w:hAnsiTheme="majorHAnsi" w:cstheme="majorHAnsi"/>
          <w:b/>
          <w:bCs/>
          <w:sz w:val="22"/>
          <w:szCs w:val="22"/>
        </w:rPr>
      </w:pPr>
    </w:p>
    <w:p w14:paraId="5B117372" w14:textId="77777777" w:rsidR="00797E5F" w:rsidRPr="00A04B23" w:rsidRDefault="00797E5F" w:rsidP="00797E5F">
      <w:pPr>
        <w:pStyle w:val="Default"/>
        <w:rPr>
          <w:rFonts w:asciiTheme="majorHAnsi" w:hAnsiTheme="majorHAnsi" w:cstheme="majorHAnsi"/>
          <w:b/>
          <w:bCs/>
          <w:sz w:val="22"/>
          <w:szCs w:val="22"/>
        </w:rPr>
      </w:pPr>
    </w:p>
    <w:p w14:paraId="4786C1A4" w14:textId="77777777" w:rsidR="00797E5F" w:rsidRPr="00A04B23" w:rsidRDefault="00797E5F" w:rsidP="00797E5F">
      <w:pPr>
        <w:pStyle w:val="Default"/>
        <w:jc w:val="center"/>
        <w:rPr>
          <w:rFonts w:asciiTheme="majorHAnsi" w:hAnsiTheme="majorHAnsi" w:cstheme="majorHAnsi"/>
          <w:b/>
          <w:bCs/>
          <w:sz w:val="22"/>
          <w:szCs w:val="22"/>
        </w:rPr>
      </w:pPr>
      <w:r w:rsidRPr="00A04B23">
        <w:rPr>
          <w:rFonts w:asciiTheme="majorHAnsi" w:hAnsiTheme="majorHAnsi" w:cstheme="majorHAnsi"/>
          <w:b/>
          <w:bCs/>
          <w:sz w:val="22"/>
          <w:szCs w:val="22"/>
        </w:rPr>
        <w:t>Table of Contents</w:t>
      </w:r>
    </w:p>
    <w:p w14:paraId="17BF99A1" w14:textId="77777777" w:rsidR="00797E5F" w:rsidRPr="00A04B23" w:rsidRDefault="00797E5F" w:rsidP="00797E5F">
      <w:pPr>
        <w:pStyle w:val="Default"/>
        <w:rPr>
          <w:rFonts w:asciiTheme="majorHAnsi" w:hAnsiTheme="majorHAnsi" w:cstheme="majorHAnsi"/>
          <w:b/>
          <w:bCs/>
          <w:sz w:val="22"/>
          <w:szCs w:val="22"/>
        </w:rPr>
      </w:pPr>
    </w:p>
    <w:p w14:paraId="2C75824B" w14:textId="77777777" w:rsidR="00797E5F" w:rsidRPr="00A04B23" w:rsidRDefault="00797E5F" w:rsidP="00797E5F">
      <w:pPr>
        <w:pStyle w:val="Default"/>
        <w:rPr>
          <w:rFonts w:asciiTheme="majorHAnsi" w:hAnsiTheme="majorHAnsi" w:cstheme="majorHAnsi"/>
          <w:b/>
          <w:bCs/>
          <w:sz w:val="22"/>
          <w:szCs w:val="22"/>
        </w:rPr>
      </w:pPr>
    </w:p>
    <w:p w14:paraId="331431B1" w14:textId="77777777" w:rsidR="00797E5F" w:rsidRPr="00A04B23" w:rsidRDefault="00797E5F" w:rsidP="00797E5F">
      <w:pPr>
        <w:pStyle w:val="Default"/>
        <w:rPr>
          <w:rFonts w:asciiTheme="majorHAnsi" w:hAnsiTheme="majorHAnsi" w:cstheme="majorHAnsi"/>
          <w:sz w:val="22"/>
          <w:szCs w:val="22"/>
        </w:rPr>
      </w:pPr>
      <w:r w:rsidRPr="00A04B23">
        <w:rPr>
          <w:rFonts w:asciiTheme="majorHAnsi" w:hAnsiTheme="majorHAnsi" w:cstheme="majorHAnsi"/>
          <w:sz w:val="22"/>
          <w:szCs w:val="22"/>
        </w:rPr>
        <w:t>Introduction ………………………………………………………………………………………………………………………………….…4</w:t>
      </w:r>
    </w:p>
    <w:p w14:paraId="28C320DA" w14:textId="77777777" w:rsidR="00797E5F" w:rsidRPr="00A04B23" w:rsidRDefault="00797E5F" w:rsidP="00797E5F">
      <w:pPr>
        <w:pStyle w:val="Default"/>
        <w:rPr>
          <w:rFonts w:asciiTheme="majorHAnsi" w:hAnsiTheme="majorHAnsi" w:cstheme="majorHAnsi"/>
          <w:b/>
          <w:bCs/>
          <w:sz w:val="22"/>
          <w:szCs w:val="22"/>
        </w:rPr>
      </w:pPr>
      <w:r w:rsidRPr="00A04B23">
        <w:rPr>
          <w:rFonts w:asciiTheme="majorHAnsi" w:hAnsiTheme="majorHAnsi" w:cstheme="majorHAnsi"/>
          <w:sz w:val="22"/>
          <w:szCs w:val="22"/>
        </w:rPr>
        <w:t>Eligibility………………………………….…………………………………………………………………………………………………….…4</w:t>
      </w:r>
    </w:p>
    <w:p w14:paraId="60D024F5" w14:textId="77777777" w:rsidR="00797E5F" w:rsidRPr="00A04B23" w:rsidRDefault="00797E5F" w:rsidP="00797E5F">
      <w:pPr>
        <w:pStyle w:val="Default"/>
        <w:spacing w:line="360" w:lineRule="auto"/>
        <w:rPr>
          <w:rFonts w:asciiTheme="majorHAnsi" w:hAnsiTheme="majorHAnsi" w:cstheme="majorHAnsi"/>
          <w:sz w:val="22"/>
          <w:szCs w:val="22"/>
        </w:rPr>
      </w:pPr>
      <w:r w:rsidRPr="00A04B23">
        <w:rPr>
          <w:rFonts w:asciiTheme="majorHAnsi" w:hAnsiTheme="majorHAnsi" w:cstheme="majorHAnsi"/>
          <w:sz w:val="22"/>
          <w:szCs w:val="22"/>
        </w:rPr>
        <w:t>Purpose………………………….…………………………………………………………………………………………………………………4</w:t>
      </w:r>
    </w:p>
    <w:p w14:paraId="2C26BC12" w14:textId="77777777" w:rsidR="00797E5F" w:rsidRPr="00A04B23" w:rsidRDefault="00797E5F" w:rsidP="00797E5F">
      <w:pPr>
        <w:pStyle w:val="Default"/>
        <w:spacing w:line="360" w:lineRule="auto"/>
        <w:rPr>
          <w:rFonts w:asciiTheme="majorHAnsi" w:hAnsiTheme="majorHAnsi" w:cstheme="majorHAnsi"/>
          <w:sz w:val="22"/>
          <w:szCs w:val="22"/>
        </w:rPr>
      </w:pPr>
      <w:r w:rsidRPr="00A04B23">
        <w:rPr>
          <w:rFonts w:asciiTheme="majorHAnsi" w:hAnsiTheme="majorHAnsi" w:cstheme="majorHAnsi"/>
          <w:sz w:val="22"/>
          <w:szCs w:val="22"/>
        </w:rPr>
        <w:t>Reimbursement Requirements.…………………………………………………………………….……………</w:t>
      </w:r>
      <w:proofErr w:type="gramStart"/>
      <w:r w:rsidRPr="00A04B23">
        <w:rPr>
          <w:rFonts w:asciiTheme="majorHAnsi" w:hAnsiTheme="majorHAnsi" w:cstheme="majorHAnsi"/>
          <w:sz w:val="22"/>
          <w:szCs w:val="22"/>
        </w:rPr>
        <w:t>…..</w:t>
      </w:r>
      <w:proofErr w:type="gramEnd"/>
      <w:r w:rsidRPr="00A04B23">
        <w:rPr>
          <w:rFonts w:asciiTheme="majorHAnsi" w:hAnsiTheme="majorHAnsi" w:cstheme="majorHAnsi"/>
          <w:sz w:val="22"/>
          <w:szCs w:val="22"/>
        </w:rPr>
        <w:t>………………..4</w:t>
      </w:r>
    </w:p>
    <w:p w14:paraId="6509DC0C" w14:textId="77777777" w:rsidR="00797E5F" w:rsidRPr="00A04B23" w:rsidRDefault="00797E5F" w:rsidP="00797E5F">
      <w:pPr>
        <w:pStyle w:val="Default"/>
        <w:spacing w:line="360" w:lineRule="auto"/>
        <w:rPr>
          <w:rFonts w:asciiTheme="majorHAnsi" w:hAnsiTheme="majorHAnsi" w:cstheme="majorHAnsi"/>
          <w:sz w:val="22"/>
          <w:szCs w:val="22"/>
        </w:rPr>
      </w:pPr>
      <w:r w:rsidRPr="00A04B23">
        <w:rPr>
          <w:rFonts w:asciiTheme="majorHAnsi" w:hAnsiTheme="majorHAnsi" w:cstheme="majorHAnsi"/>
          <w:sz w:val="22"/>
          <w:szCs w:val="22"/>
        </w:rPr>
        <w:t>Amount of Benefit.……………………………………………….…………………………………………………………………….…….4</w:t>
      </w:r>
    </w:p>
    <w:p w14:paraId="464BAC93" w14:textId="77777777" w:rsidR="00797E5F" w:rsidRPr="00A04B23" w:rsidRDefault="00797E5F" w:rsidP="00797E5F">
      <w:pPr>
        <w:pStyle w:val="Default"/>
        <w:spacing w:line="360" w:lineRule="auto"/>
        <w:rPr>
          <w:rFonts w:asciiTheme="majorHAnsi" w:hAnsiTheme="majorHAnsi" w:cstheme="majorHAnsi"/>
          <w:sz w:val="22"/>
          <w:szCs w:val="22"/>
        </w:rPr>
      </w:pPr>
      <w:r w:rsidRPr="00A04B23">
        <w:rPr>
          <w:rFonts w:asciiTheme="majorHAnsi" w:hAnsiTheme="majorHAnsi" w:cstheme="majorHAnsi"/>
          <w:sz w:val="22"/>
          <w:szCs w:val="22"/>
        </w:rPr>
        <w:t>Frequency of Availing Benefit.…………………………………………………………………………………………………….…….4</w:t>
      </w:r>
    </w:p>
    <w:p w14:paraId="602852AD" w14:textId="77777777" w:rsidR="00797E5F" w:rsidRPr="00A04B23" w:rsidRDefault="00797E5F" w:rsidP="00797E5F">
      <w:pPr>
        <w:pStyle w:val="Default"/>
        <w:spacing w:line="360" w:lineRule="auto"/>
        <w:rPr>
          <w:rFonts w:asciiTheme="majorHAnsi" w:hAnsiTheme="majorHAnsi" w:cstheme="majorHAnsi"/>
          <w:sz w:val="22"/>
          <w:szCs w:val="22"/>
        </w:rPr>
      </w:pPr>
      <w:r w:rsidRPr="00A04B23">
        <w:rPr>
          <w:rFonts w:asciiTheme="majorHAnsi" w:hAnsiTheme="majorHAnsi" w:cstheme="majorHAnsi"/>
          <w:sz w:val="22"/>
          <w:szCs w:val="22"/>
        </w:rPr>
        <w:t>Reimbursable and Non-reimbursable Expenses………………………………….……………….…………………………….5</w:t>
      </w:r>
    </w:p>
    <w:p w14:paraId="05F8976F" w14:textId="77777777" w:rsidR="00797E5F" w:rsidRPr="00A04B23" w:rsidRDefault="00797E5F" w:rsidP="00797E5F">
      <w:pPr>
        <w:pStyle w:val="Default"/>
        <w:spacing w:line="360" w:lineRule="auto"/>
        <w:rPr>
          <w:rFonts w:asciiTheme="majorHAnsi" w:hAnsiTheme="majorHAnsi" w:cstheme="majorHAnsi"/>
          <w:sz w:val="22"/>
          <w:szCs w:val="22"/>
        </w:rPr>
      </w:pPr>
      <w:r w:rsidRPr="00A04B23">
        <w:rPr>
          <w:rFonts w:asciiTheme="majorHAnsi" w:hAnsiTheme="majorHAnsi" w:cstheme="majorHAnsi"/>
          <w:sz w:val="22"/>
          <w:szCs w:val="22"/>
        </w:rPr>
        <w:t>Process of approval and reimbursement………………………………………………………</w:t>
      </w:r>
      <w:proofErr w:type="gramStart"/>
      <w:r w:rsidRPr="00A04B23">
        <w:rPr>
          <w:rFonts w:asciiTheme="majorHAnsi" w:hAnsiTheme="majorHAnsi" w:cstheme="majorHAnsi"/>
          <w:sz w:val="22"/>
          <w:szCs w:val="22"/>
        </w:rPr>
        <w:t>…..</w:t>
      </w:r>
      <w:proofErr w:type="gramEnd"/>
      <w:r w:rsidRPr="00A04B23">
        <w:rPr>
          <w:rFonts w:asciiTheme="majorHAnsi" w:hAnsiTheme="majorHAnsi" w:cstheme="majorHAnsi"/>
          <w:sz w:val="22"/>
          <w:szCs w:val="22"/>
        </w:rPr>
        <w:t>………………………..…….5</w:t>
      </w:r>
    </w:p>
    <w:p w14:paraId="2CD635F9" w14:textId="77777777" w:rsidR="00797E5F" w:rsidRPr="00A04B23" w:rsidRDefault="00797E5F" w:rsidP="00797E5F">
      <w:pPr>
        <w:pStyle w:val="Default"/>
        <w:spacing w:line="360" w:lineRule="auto"/>
        <w:rPr>
          <w:rFonts w:asciiTheme="majorHAnsi" w:hAnsiTheme="majorHAnsi" w:cstheme="majorHAnsi"/>
          <w:sz w:val="22"/>
          <w:szCs w:val="22"/>
        </w:rPr>
      </w:pPr>
      <w:r w:rsidRPr="00A04B23">
        <w:rPr>
          <w:rFonts w:asciiTheme="majorHAnsi" w:hAnsiTheme="majorHAnsi" w:cstheme="majorHAnsi"/>
          <w:sz w:val="22"/>
          <w:szCs w:val="22"/>
        </w:rPr>
        <w:t xml:space="preserve">Documentation </w:t>
      </w:r>
      <w:proofErr w:type="gramStart"/>
      <w:r w:rsidRPr="00A04B23">
        <w:rPr>
          <w:rFonts w:asciiTheme="majorHAnsi" w:hAnsiTheme="majorHAnsi" w:cstheme="majorHAnsi"/>
          <w:sz w:val="22"/>
          <w:szCs w:val="22"/>
        </w:rPr>
        <w:t>Required..</w:t>
      </w:r>
      <w:proofErr w:type="gramEnd"/>
      <w:r w:rsidRPr="00A04B23">
        <w:rPr>
          <w:rFonts w:asciiTheme="majorHAnsi" w:hAnsiTheme="majorHAnsi" w:cstheme="majorHAnsi"/>
          <w:sz w:val="22"/>
          <w:szCs w:val="22"/>
        </w:rPr>
        <w:t>……………………………………………………………………………………………………….……….5</w:t>
      </w:r>
    </w:p>
    <w:p w14:paraId="30E15139" w14:textId="77777777" w:rsidR="00797E5F" w:rsidRPr="00A04B23" w:rsidRDefault="00797E5F" w:rsidP="00797E5F">
      <w:pPr>
        <w:pStyle w:val="Default"/>
        <w:spacing w:line="360" w:lineRule="auto"/>
        <w:rPr>
          <w:rFonts w:asciiTheme="majorHAnsi" w:hAnsiTheme="majorHAnsi" w:cstheme="majorHAnsi"/>
          <w:sz w:val="22"/>
          <w:szCs w:val="22"/>
        </w:rPr>
      </w:pPr>
      <w:r w:rsidRPr="00A04B23">
        <w:rPr>
          <w:rFonts w:asciiTheme="majorHAnsi" w:hAnsiTheme="majorHAnsi" w:cstheme="majorHAnsi"/>
          <w:sz w:val="22"/>
          <w:szCs w:val="22"/>
        </w:rPr>
        <w:t>Reimbursement for inactive employees…………………………………………………………………………………………….5</w:t>
      </w:r>
    </w:p>
    <w:p w14:paraId="4EF5C149" w14:textId="77777777" w:rsidR="00797E5F" w:rsidRPr="00A04B23" w:rsidRDefault="00797E5F" w:rsidP="00797E5F">
      <w:pPr>
        <w:pStyle w:val="Default"/>
        <w:spacing w:line="360" w:lineRule="auto"/>
        <w:rPr>
          <w:rFonts w:asciiTheme="majorHAnsi" w:hAnsiTheme="majorHAnsi" w:cstheme="majorHAnsi"/>
          <w:sz w:val="22"/>
          <w:szCs w:val="22"/>
        </w:rPr>
      </w:pPr>
      <w:r w:rsidRPr="00A04B23">
        <w:rPr>
          <w:rFonts w:asciiTheme="majorHAnsi" w:hAnsiTheme="majorHAnsi" w:cstheme="majorHAnsi"/>
          <w:sz w:val="22"/>
          <w:szCs w:val="22"/>
        </w:rPr>
        <w:t>Resignation After Reimbursement …</w:t>
      </w:r>
      <w:proofErr w:type="gramStart"/>
      <w:r w:rsidRPr="00A04B23">
        <w:rPr>
          <w:rFonts w:asciiTheme="majorHAnsi" w:hAnsiTheme="majorHAnsi" w:cstheme="majorHAnsi"/>
          <w:sz w:val="22"/>
          <w:szCs w:val="22"/>
        </w:rPr>
        <w:t>…..</w:t>
      </w:r>
      <w:proofErr w:type="gramEnd"/>
      <w:r w:rsidRPr="00A04B23">
        <w:rPr>
          <w:rFonts w:asciiTheme="majorHAnsi" w:hAnsiTheme="majorHAnsi" w:cstheme="majorHAnsi"/>
          <w:sz w:val="22"/>
          <w:szCs w:val="22"/>
        </w:rPr>
        <w:t>…………………………………………………………………………………………….6</w:t>
      </w:r>
    </w:p>
    <w:p w14:paraId="4504F598" w14:textId="77777777" w:rsidR="00797E5F" w:rsidRPr="00A04B23" w:rsidRDefault="00797E5F" w:rsidP="00797E5F">
      <w:pPr>
        <w:pStyle w:val="Default"/>
        <w:spacing w:line="360" w:lineRule="auto"/>
        <w:rPr>
          <w:rFonts w:asciiTheme="majorHAnsi" w:hAnsiTheme="majorHAnsi" w:cstheme="majorHAnsi"/>
          <w:sz w:val="22"/>
          <w:szCs w:val="22"/>
        </w:rPr>
      </w:pPr>
      <w:r w:rsidRPr="00A04B23">
        <w:rPr>
          <w:rFonts w:asciiTheme="majorHAnsi" w:hAnsiTheme="majorHAnsi" w:cstheme="majorHAnsi"/>
          <w:sz w:val="22"/>
          <w:szCs w:val="22"/>
        </w:rPr>
        <w:t>Terms and Conditions ……………………………………………………………………………………………………………………….6</w:t>
      </w:r>
    </w:p>
    <w:p w14:paraId="6A4EAD85" w14:textId="77777777" w:rsidR="00797E5F" w:rsidRPr="00A04B23" w:rsidRDefault="00797E5F" w:rsidP="00797E5F">
      <w:pPr>
        <w:pStyle w:val="Default"/>
        <w:spacing w:line="360" w:lineRule="auto"/>
        <w:rPr>
          <w:rFonts w:asciiTheme="majorHAnsi" w:hAnsiTheme="majorHAnsi" w:cstheme="majorHAnsi"/>
          <w:sz w:val="22"/>
          <w:szCs w:val="22"/>
        </w:rPr>
      </w:pPr>
      <w:r w:rsidRPr="00A04B23">
        <w:rPr>
          <w:rFonts w:asciiTheme="majorHAnsi" w:hAnsiTheme="majorHAnsi" w:cstheme="majorHAnsi"/>
          <w:sz w:val="22"/>
          <w:szCs w:val="22"/>
        </w:rPr>
        <w:t>Appendix A: Employee Education Assistance Form…………………………………………………………………………...7</w:t>
      </w:r>
    </w:p>
    <w:p w14:paraId="6763B755" w14:textId="77777777" w:rsidR="00797E5F" w:rsidRPr="00A04B23" w:rsidRDefault="00797E5F" w:rsidP="00797E5F">
      <w:pPr>
        <w:pStyle w:val="Default"/>
        <w:spacing w:line="360" w:lineRule="auto"/>
        <w:rPr>
          <w:rFonts w:asciiTheme="majorHAnsi" w:hAnsiTheme="majorHAnsi" w:cstheme="majorHAnsi"/>
          <w:sz w:val="22"/>
          <w:szCs w:val="22"/>
        </w:rPr>
      </w:pPr>
      <w:r w:rsidRPr="00A04B23">
        <w:rPr>
          <w:rFonts w:asciiTheme="majorHAnsi" w:hAnsiTheme="majorHAnsi" w:cstheme="majorHAnsi"/>
          <w:sz w:val="22"/>
          <w:szCs w:val="22"/>
        </w:rPr>
        <w:t>Appendix B: Employee Undertaking…………………….…………………………………………………………………………...8</w:t>
      </w:r>
    </w:p>
    <w:p w14:paraId="777D26EB" w14:textId="77777777" w:rsidR="00797E5F" w:rsidRPr="00A04B23" w:rsidRDefault="00797E5F" w:rsidP="00797E5F">
      <w:pPr>
        <w:pStyle w:val="Default"/>
        <w:spacing w:line="360" w:lineRule="auto"/>
        <w:rPr>
          <w:rFonts w:asciiTheme="majorHAnsi" w:hAnsiTheme="majorHAnsi" w:cstheme="majorHAnsi"/>
          <w:sz w:val="22"/>
          <w:szCs w:val="22"/>
        </w:rPr>
      </w:pPr>
      <w:r w:rsidRPr="00A04B23">
        <w:rPr>
          <w:rFonts w:asciiTheme="majorHAnsi" w:hAnsiTheme="majorHAnsi" w:cstheme="majorHAnsi"/>
          <w:sz w:val="22"/>
          <w:szCs w:val="22"/>
        </w:rPr>
        <w:t>Violation of Policy……</w:t>
      </w:r>
      <w:proofErr w:type="gramStart"/>
      <w:r w:rsidRPr="00A04B23">
        <w:rPr>
          <w:rFonts w:asciiTheme="majorHAnsi" w:hAnsiTheme="majorHAnsi" w:cstheme="majorHAnsi"/>
          <w:sz w:val="22"/>
          <w:szCs w:val="22"/>
        </w:rPr>
        <w:t>…..</w:t>
      </w:r>
      <w:proofErr w:type="gramEnd"/>
      <w:r w:rsidRPr="00A04B23">
        <w:rPr>
          <w:rFonts w:asciiTheme="majorHAnsi" w:hAnsiTheme="majorHAnsi" w:cstheme="majorHAnsi"/>
          <w:sz w:val="22"/>
          <w:szCs w:val="22"/>
        </w:rPr>
        <w:t>…………..……………………………………………………………………………………………………….10</w:t>
      </w:r>
    </w:p>
    <w:p w14:paraId="174B0CEB" w14:textId="77777777" w:rsidR="00797E5F" w:rsidRPr="00A04B23" w:rsidRDefault="00797E5F" w:rsidP="00797E5F">
      <w:pPr>
        <w:pStyle w:val="Default"/>
        <w:spacing w:line="360" w:lineRule="auto"/>
        <w:rPr>
          <w:rFonts w:asciiTheme="majorHAnsi" w:hAnsiTheme="majorHAnsi" w:cstheme="majorHAnsi"/>
          <w:sz w:val="22"/>
          <w:szCs w:val="22"/>
        </w:rPr>
      </w:pPr>
      <w:r w:rsidRPr="00A04B23">
        <w:rPr>
          <w:rFonts w:asciiTheme="majorHAnsi" w:hAnsiTheme="majorHAnsi" w:cstheme="majorHAnsi"/>
          <w:sz w:val="22"/>
          <w:szCs w:val="22"/>
        </w:rPr>
        <w:t>Enforcement of Policy…………</w:t>
      </w:r>
      <w:proofErr w:type="gramStart"/>
      <w:r w:rsidRPr="00A04B23">
        <w:rPr>
          <w:rFonts w:asciiTheme="majorHAnsi" w:hAnsiTheme="majorHAnsi" w:cstheme="majorHAnsi"/>
          <w:sz w:val="22"/>
          <w:szCs w:val="22"/>
        </w:rPr>
        <w:t>…..</w:t>
      </w:r>
      <w:proofErr w:type="gramEnd"/>
      <w:r w:rsidRPr="00A04B23">
        <w:rPr>
          <w:rFonts w:asciiTheme="majorHAnsi" w:hAnsiTheme="majorHAnsi" w:cstheme="majorHAnsi"/>
          <w:sz w:val="22"/>
          <w:szCs w:val="22"/>
        </w:rPr>
        <w:t>………………………………………………………………………………………………….…….10</w:t>
      </w:r>
    </w:p>
    <w:p w14:paraId="353B5D7A" w14:textId="77777777" w:rsidR="00797E5F" w:rsidRPr="00A04B23" w:rsidRDefault="00797E5F" w:rsidP="00797E5F">
      <w:pPr>
        <w:pStyle w:val="Default"/>
        <w:spacing w:line="360" w:lineRule="auto"/>
        <w:rPr>
          <w:rFonts w:asciiTheme="majorHAnsi" w:hAnsiTheme="majorHAnsi" w:cstheme="majorHAnsi"/>
          <w:sz w:val="22"/>
          <w:szCs w:val="22"/>
        </w:rPr>
      </w:pPr>
      <w:r w:rsidRPr="00A04B23">
        <w:rPr>
          <w:rFonts w:asciiTheme="majorHAnsi" w:hAnsiTheme="majorHAnsi" w:cstheme="majorHAnsi"/>
          <w:sz w:val="22"/>
          <w:szCs w:val="22"/>
        </w:rPr>
        <w:t>Document Owner and Approval…………………………………………………………………………………………….………….10</w:t>
      </w:r>
    </w:p>
    <w:p w14:paraId="417DDD73" w14:textId="77777777" w:rsidR="00797E5F" w:rsidRPr="00A04B23" w:rsidRDefault="00797E5F" w:rsidP="00797E5F">
      <w:pPr>
        <w:pStyle w:val="Default"/>
        <w:spacing w:line="360" w:lineRule="auto"/>
        <w:rPr>
          <w:rFonts w:asciiTheme="majorHAnsi" w:hAnsiTheme="majorHAnsi" w:cstheme="majorHAnsi"/>
          <w:b/>
          <w:bCs/>
          <w:sz w:val="22"/>
          <w:szCs w:val="22"/>
        </w:rPr>
      </w:pPr>
    </w:p>
    <w:p w14:paraId="14A54D3C" w14:textId="77777777" w:rsidR="00797E5F" w:rsidRPr="00A04B23" w:rsidRDefault="00797E5F" w:rsidP="00797E5F">
      <w:pPr>
        <w:pStyle w:val="Default"/>
        <w:spacing w:line="360" w:lineRule="auto"/>
        <w:rPr>
          <w:rFonts w:asciiTheme="majorHAnsi" w:hAnsiTheme="majorHAnsi" w:cstheme="majorHAnsi"/>
          <w:b/>
          <w:bCs/>
          <w:sz w:val="22"/>
          <w:szCs w:val="22"/>
        </w:rPr>
      </w:pPr>
    </w:p>
    <w:p w14:paraId="2490C313" w14:textId="77777777" w:rsidR="00797E5F" w:rsidRPr="00A04B23" w:rsidRDefault="00797E5F" w:rsidP="00797E5F">
      <w:pPr>
        <w:pStyle w:val="Default"/>
        <w:spacing w:line="360" w:lineRule="auto"/>
        <w:rPr>
          <w:rFonts w:asciiTheme="majorHAnsi" w:hAnsiTheme="majorHAnsi" w:cstheme="majorHAnsi"/>
          <w:b/>
          <w:bCs/>
          <w:sz w:val="22"/>
          <w:szCs w:val="22"/>
        </w:rPr>
      </w:pPr>
    </w:p>
    <w:p w14:paraId="6098864B" w14:textId="77777777" w:rsidR="00797E5F" w:rsidRPr="00A04B23" w:rsidRDefault="00797E5F" w:rsidP="00797E5F">
      <w:pPr>
        <w:pStyle w:val="Default"/>
        <w:spacing w:line="360" w:lineRule="auto"/>
        <w:rPr>
          <w:rFonts w:asciiTheme="majorHAnsi" w:hAnsiTheme="majorHAnsi" w:cstheme="majorHAnsi"/>
          <w:b/>
          <w:bCs/>
          <w:sz w:val="22"/>
          <w:szCs w:val="22"/>
        </w:rPr>
      </w:pPr>
    </w:p>
    <w:p w14:paraId="5664D5A5" w14:textId="77777777" w:rsidR="00797E5F" w:rsidRPr="00A04B23" w:rsidRDefault="00797E5F" w:rsidP="00797E5F">
      <w:pPr>
        <w:pStyle w:val="Default"/>
        <w:spacing w:line="360" w:lineRule="auto"/>
        <w:rPr>
          <w:rFonts w:asciiTheme="majorHAnsi" w:hAnsiTheme="majorHAnsi" w:cstheme="majorHAnsi"/>
          <w:b/>
          <w:bCs/>
          <w:sz w:val="22"/>
          <w:szCs w:val="22"/>
        </w:rPr>
      </w:pPr>
    </w:p>
    <w:p w14:paraId="7564F214" w14:textId="77777777" w:rsidR="00797E5F" w:rsidRPr="00A04B23" w:rsidRDefault="00797E5F" w:rsidP="00797E5F">
      <w:pPr>
        <w:pStyle w:val="Default"/>
        <w:spacing w:line="360" w:lineRule="auto"/>
        <w:rPr>
          <w:rFonts w:asciiTheme="majorHAnsi" w:hAnsiTheme="majorHAnsi" w:cstheme="majorHAnsi"/>
          <w:b/>
          <w:bCs/>
          <w:sz w:val="22"/>
          <w:szCs w:val="22"/>
        </w:rPr>
      </w:pPr>
    </w:p>
    <w:p w14:paraId="3CA7F2FC" w14:textId="77777777" w:rsidR="00797E5F" w:rsidRPr="00A04B23" w:rsidRDefault="00797E5F" w:rsidP="00797E5F">
      <w:pPr>
        <w:pStyle w:val="Default"/>
        <w:spacing w:line="360" w:lineRule="auto"/>
        <w:rPr>
          <w:rFonts w:asciiTheme="majorHAnsi" w:hAnsiTheme="majorHAnsi" w:cstheme="majorHAnsi"/>
          <w:b/>
          <w:bCs/>
          <w:sz w:val="22"/>
          <w:szCs w:val="22"/>
        </w:rPr>
      </w:pPr>
    </w:p>
    <w:p w14:paraId="122181FF" w14:textId="77777777" w:rsidR="00797E5F" w:rsidRPr="00A04B23" w:rsidRDefault="00797E5F" w:rsidP="00797E5F">
      <w:pPr>
        <w:pStyle w:val="Default"/>
        <w:spacing w:line="360" w:lineRule="auto"/>
        <w:rPr>
          <w:rFonts w:asciiTheme="majorHAnsi" w:hAnsiTheme="majorHAnsi" w:cstheme="majorHAnsi"/>
          <w:b/>
          <w:bCs/>
          <w:sz w:val="22"/>
          <w:szCs w:val="22"/>
        </w:rPr>
      </w:pPr>
    </w:p>
    <w:p w14:paraId="2A84BBF3" w14:textId="77777777" w:rsidR="00797E5F" w:rsidRPr="00A04B23" w:rsidRDefault="00797E5F" w:rsidP="00797E5F">
      <w:pPr>
        <w:pStyle w:val="Default"/>
        <w:spacing w:line="360" w:lineRule="auto"/>
        <w:rPr>
          <w:rFonts w:asciiTheme="majorHAnsi" w:hAnsiTheme="majorHAnsi" w:cstheme="majorHAnsi"/>
          <w:b/>
          <w:bCs/>
          <w:sz w:val="22"/>
          <w:szCs w:val="22"/>
        </w:rPr>
      </w:pPr>
    </w:p>
    <w:p w14:paraId="412B287A" w14:textId="77777777" w:rsidR="00797E5F" w:rsidRPr="00A04B23" w:rsidRDefault="00797E5F" w:rsidP="00797E5F">
      <w:pPr>
        <w:pStyle w:val="Default"/>
        <w:spacing w:line="360" w:lineRule="auto"/>
        <w:rPr>
          <w:rFonts w:asciiTheme="majorHAnsi" w:hAnsiTheme="majorHAnsi" w:cstheme="majorHAnsi"/>
          <w:b/>
          <w:bCs/>
          <w:sz w:val="22"/>
          <w:szCs w:val="22"/>
        </w:rPr>
      </w:pPr>
    </w:p>
    <w:p w14:paraId="2FBCA9F0" w14:textId="77777777" w:rsidR="00797E5F" w:rsidRPr="00A04B23" w:rsidRDefault="00797E5F" w:rsidP="00797E5F">
      <w:pPr>
        <w:pStyle w:val="Default"/>
        <w:spacing w:line="360" w:lineRule="auto"/>
        <w:rPr>
          <w:rFonts w:asciiTheme="majorHAnsi" w:hAnsiTheme="majorHAnsi" w:cstheme="majorHAnsi"/>
          <w:b/>
          <w:bCs/>
          <w:sz w:val="22"/>
          <w:szCs w:val="22"/>
        </w:rPr>
      </w:pPr>
    </w:p>
    <w:p w14:paraId="73D018F4" w14:textId="77777777" w:rsidR="00797E5F" w:rsidRPr="00A04B23" w:rsidRDefault="00797E5F" w:rsidP="00797E5F">
      <w:pPr>
        <w:pStyle w:val="Default"/>
        <w:spacing w:line="360" w:lineRule="auto"/>
        <w:rPr>
          <w:rFonts w:asciiTheme="majorHAnsi" w:hAnsiTheme="majorHAnsi" w:cstheme="majorHAnsi"/>
          <w:b/>
          <w:bCs/>
          <w:sz w:val="22"/>
          <w:szCs w:val="22"/>
        </w:rPr>
      </w:pPr>
    </w:p>
    <w:p w14:paraId="115A2E65" w14:textId="77777777" w:rsidR="00797E5F" w:rsidRPr="00A04B23" w:rsidRDefault="00797E5F" w:rsidP="00797E5F">
      <w:pPr>
        <w:pStyle w:val="Default"/>
        <w:spacing w:line="360" w:lineRule="auto"/>
        <w:rPr>
          <w:rFonts w:asciiTheme="majorHAnsi" w:hAnsiTheme="majorHAnsi" w:cstheme="majorHAnsi"/>
          <w:b/>
          <w:bCs/>
          <w:sz w:val="22"/>
          <w:szCs w:val="22"/>
        </w:rPr>
      </w:pPr>
    </w:p>
    <w:p w14:paraId="16104304" w14:textId="77777777" w:rsidR="006A726E" w:rsidRDefault="006A726E" w:rsidP="00797E5F">
      <w:pPr>
        <w:pStyle w:val="Default"/>
        <w:rPr>
          <w:rFonts w:asciiTheme="majorHAnsi" w:hAnsiTheme="majorHAnsi" w:cstheme="majorHAnsi"/>
          <w:b/>
          <w:bCs/>
          <w:color w:val="002060"/>
          <w:sz w:val="22"/>
          <w:szCs w:val="22"/>
        </w:rPr>
      </w:pPr>
    </w:p>
    <w:p w14:paraId="4BB2A5F1" w14:textId="6241EC39" w:rsidR="00797E5F" w:rsidRPr="00A04B23" w:rsidRDefault="00797E5F" w:rsidP="00797E5F">
      <w:pPr>
        <w:pStyle w:val="Default"/>
        <w:rPr>
          <w:rFonts w:asciiTheme="majorHAnsi" w:hAnsiTheme="majorHAnsi" w:cstheme="majorHAnsi"/>
          <w:b/>
          <w:bCs/>
          <w:color w:val="002060"/>
          <w:sz w:val="22"/>
          <w:szCs w:val="22"/>
        </w:rPr>
      </w:pPr>
      <w:r w:rsidRPr="00A04B23">
        <w:rPr>
          <w:rFonts w:asciiTheme="majorHAnsi" w:hAnsiTheme="majorHAnsi" w:cstheme="majorHAnsi"/>
          <w:b/>
          <w:bCs/>
          <w:color w:val="002060"/>
          <w:sz w:val="22"/>
          <w:szCs w:val="22"/>
        </w:rPr>
        <w:t>PURPOSE</w:t>
      </w:r>
    </w:p>
    <w:p w14:paraId="1F94F2CF" w14:textId="641821C6" w:rsidR="00797E5F" w:rsidRPr="00A04B23" w:rsidRDefault="0075165B" w:rsidP="001A6518">
      <w:pPr>
        <w:jc w:val="both"/>
        <w:rPr>
          <w:rFonts w:asciiTheme="majorHAnsi" w:hAnsiTheme="majorHAnsi" w:cstheme="majorHAnsi"/>
        </w:rPr>
      </w:pPr>
      <w:r>
        <w:rPr>
          <w:rFonts w:asciiTheme="majorHAnsi" w:hAnsiTheme="majorHAnsi" w:cstheme="majorHAnsi"/>
          <w:bCs/>
        </w:rPr>
        <w:t>Parkar</w:t>
      </w:r>
      <w:r w:rsidR="00797E5F" w:rsidRPr="00A04B23">
        <w:rPr>
          <w:rFonts w:asciiTheme="majorHAnsi" w:hAnsiTheme="majorHAnsi" w:cstheme="majorHAnsi"/>
        </w:rPr>
        <w:t xml:space="preserve"> recognizes that appropriate continual learning can be valuable for the development and welfare of its employees. Appropriate education can contribute to the quality and competence of employees and in turn increase further the productivity and success of </w:t>
      </w:r>
      <w:r>
        <w:rPr>
          <w:rFonts w:asciiTheme="majorHAnsi" w:hAnsiTheme="majorHAnsi" w:cstheme="majorHAnsi"/>
        </w:rPr>
        <w:t>Parkar</w:t>
      </w:r>
      <w:r w:rsidR="00797E5F" w:rsidRPr="00A04B23">
        <w:rPr>
          <w:rFonts w:asciiTheme="majorHAnsi" w:hAnsiTheme="majorHAnsi" w:cstheme="majorHAnsi"/>
        </w:rPr>
        <w:t xml:space="preserve">’s business. </w:t>
      </w:r>
    </w:p>
    <w:p w14:paraId="3033A406" w14:textId="33638E46" w:rsidR="00797E5F" w:rsidRPr="00A04B23" w:rsidRDefault="00797E5F" w:rsidP="001A6518">
      <w:pPr>
        <w:jc w:val="both"/>
        <w:rPr>
          <w:rFonts w:asciiTheme="majorHAnsi" w:hAnsiTheme="majorHAnsi" w:cstheme="majorHAnsi"/>
        </w:rPr>
      </w:pPr>
      <w:r w:rsidRPr="00A04B23">
        <w:rPr>
          <w:rFonts w:asciiTheme="majorHAnsi" w:hAnsiTheme="majorHAnsi" w:cstheme="majorHAnsi"/>
        </w:rPr>
        <w:t xml:space="preserve">The objective of this policy is to outline the assistance </w:t>
      </w:r>
      <w:r w:rsidR="0075165B">
        <w:rPr>
          <w:rFonts w:asciiTheme="majorHAnsi" w:hAnsiTheme="majorHAnsi" w:cstheme="majorHAnsi"/>
        </w:rPr>
        <w:t>Parkar</w:t>
      </w:r>
      <w:r w:rsidRPr="00A04B23">
        <w:rPr>
          <w:rFonts w:asciiTheme="majorHAnsi" w:hAnsiTheme="majorHAnsi" w:cstheme="majorHAnsi"/>
        </w:rPr>
        <w:t xml:space="preserve"> may provide to employees who wish to undertake relevant continuing education courses with </w:t>
      </w:r>
      <w:r w:rsidR="0075165B">
        <w:rPr>
          <w:rFonts w:asciiTheme="majorHAnsi" w:hAnsiTheme="majorHAnsi" w:cstheme="majorHAnsi"/>
        </w:rPr>
        <w:t>Parkar</w:t>
      </w:r>
      <w:r w:rsidRPr="00A04B23">
        <w:rPr>
          <w:rFonts w:asciiTheme="majorHAnsi" w:hAnsiTheme="majorHAnsi" w:cstheme="majorHAnsi"/>
        </w:rPr>
        <w:t xml:space="preserve"> approval. This policy covers both </w:t>
      </w:r>
      <w:r w:rsidR="00F04F55" w:rsidRPr="00A04B23">
        <w:rPr>
          <w:rFonts w:asciiTheme="majorHAnsi" w:hAnsiTheme="majorHAnsi" w:cstheme="majorHAnsi"/>
        </w:rPr>
        <w:t>financial</w:t>
      </w:r>
      <w:r w:rsidRPr="00A04B23">
        <w:rPr>
          <w:rFonts w:asciiTheme="majorHAnsi" w:hAnsiTheme="majorHAnsi" w:cstheme="majorHAnsi"/>
        </w:rPr>
        <w:t xml:space="preserve"> assistance and assistance with working arrangements, which may be provided by </w:t>
      </w:r>
      <w:r w:rsidR="0075165B">
        <w:rPr>
          <w:rFonts w:asciiTheme="majorHAnsi" w:hAnsiTheme="majorHAnsi" w:cstheme="majorHAnsi"/>
        </w:rPr>
        <w:t>Parkar</w:t>
      </w:r>
      <w:r w:rsidRPr="00A04B23">
        <w:rPr>
          <w:rFonts w:asciiTheme="majorHAnsi" w:hAnsiTheme="majorHAnsi" w:cstheme="majorHAnsi"/>
        </w:rPr>
        <w:t>, to assist employees balance the demands of work and further studies.</w:t>
      </w:r>
    </w:p>
    <w:p w14:paraId="48285631" w14:textId="77777777" w:rsidR="00797E5F" w:rsidRPr="00A04B23" w:rsidRDefault="00797E5F" w:rsidP="001A6518">
      <w:pPr>
        <w:pStyle w:val="Default"/>
        <w:jc w:val="both"/>
        <w:rPr>
          <w:rFonts w:asciiTheme="majorHAnsi" w:hAnsiTheme="majorHAnsi" w:cstheme="majorHAnsi"/>
          <w:sz w:val="22"/>
          <w:szCs w:val="22"/>
          <w:lang w:val="en-GB"/>
        </w:rPr>
      </w:pPr>
      <w:r w:rsidRPr="00A04B23">
        <w:rPr>
          <w:rFonts w:asciiTheme="majorHAnsi" w:hAnsiTheme="majorHAnsi" w:cstheme="majorHAnsi"/>
          <w:b/>
          <w:bCs/>
          <w:color w:val="002060"/>
          <w:sz w:val="22"/>
          <w:szCs w:val="22"/>
        </w:rPr>
        <w:t>SCOPE</w:t>
      </w:r>
    </w:p>
    <w:p w14:paraId="4E7F71BD" w14:textId="53FEDAFF" w:rsidR="00797E5F" w:rsidRPr="00A04B23" w:rsidRDefault="0075165B" w:rsidP="001A6518">
      <w:pPr>
        <w:jc w:val="both"/>
        <w:rPr>
          <w:rFonts w:asciiTheme="majorHAnsi" w:eastAsia="Times New Roman" w:hAnsiTheme="majorHAnsi" w:cstheme="majorHAnsi"/>
          <w:color w:val="000000"/>
          <w:bdr w:val="none" w:sz="0" w:space="0" w:color="auto" w:frame="1"/>
        </w:rPr>
      </w:pPr>
      <w:r>
        <w:rPr>
          <w:rFonts w:asciiTheme="majorHAnsi" w:hAnsiTheme="majorHAnsi" w:cstheme="majorHAnsi"/>
          <w:bCs/>
        </w:rPr>
        <w:t>Parkar</w:t>
      </w:r>
      <w:r w:rsidR="00797E5F" w:rsidRPr="00A04B23">
        <w:rPr>
          <w:rFonts w:asciiTheme="majorHAnsi" w:hAnsiTheme="majorHAnsi" w:cstheme="majorHAnsi"/>
          <w:bCs/>
        </w:rPr>
        <w:t xml:space="preserve"> </w:t>
      </w:r>
      <w:r w:rsidR="00797E5F" w:rsidRPr="00A04B23">
        <w:rPr>
          <w:rFonts w:asciiTheme="majorHAnsi" w:eastAsia="Times New Roman" w:hAnsiTheme="majorHAnsi" w:cstheme="majorHAnsi"/>
          <w:color w:val="000000"/>
          <w:bdr w:val="none" w:sz="0" w:space="0" w:color="auto" w:frame="1"/>
        </w:rPr>
        <w:t>employees</w:t>
      </w:r>
      <w:r w:rsidR="00636F52">
        <w:rPr>
          <w:rFonts w:asciiTheme="majorHAnsi" w:eastAsia="Times New Roman" w:hAnsiTheme="majorHAnsi" w:cstheme="majorHAnsi"/>
          <w:color w:val="000000"/>
          <w:bdr w:val="none" w:sz="0" w:space="0" w:color="auto" w:frame="1"/>
        </w:rPr>
        <w:t xml:space="preserve"> </w:t>
      </w:r>
      <w:r w:rsidR="00797E5F" w:rsidRPr="00A04B23">
        <w:rPr>
          <w:rFonts w:asciiTheme="majorHAnsi" w:eastAsia="Times New Roman" w:hAnsiTheme="majorHAnsi" w:cstheme="majorHAnsi"/>
          <w:color w:val="000000"/>
          <w:bdr w:val="none" w:sz="0" w:space="0" w:color="auto" w:frame="1"/>
        </w:rPr>
        <w:t xml:space="preserve">are encouraged to take the initiative to continue learning within their profession or career. Eligible full-time employees can receive tuition reimbursement for educational coursework directly related to their position or another position at </w:t>
      </w:r>
      <w:r>
        <w:rPr>
          <w:rFonts w:asciiTheme="majorHAnsi" w:eastAsia="Times New Roman" w:hAnsiTheme="majorHAnsi" w:cstheme="majorHAnsi"/>
          <w:color w:val="000000"/>
          <w:bdr w:val="none" w:sz="0" w:space="0" w:color="auto" w:frame="1"/>
        </w:rPr>
        <w:t>Parkar</w:t>
      </w:r>
      <w:r w:rsidR="00797E5F" w:rsidRPr="00A04B23">
        <w:rPr>
          <w:rFonts w:asciiTheme="majorHAnsi" w:eastAsia="Times New Roman" w:hAnsiTheme="majorHAnsi" w:cstheme="majorHAnsi"/>
          <w:color w:val="000000"/>
          <w:bdr w:val="none" w:sz="0" w:space="0" w:color="auto" w:frame="1"/>
        </w:rPr>
        <w:t>. The objective of this program is to reimburse employees for coursework leading to a post-graduate or graduate level degree (</w:t>
      </w:r>
      <w:r w:rsidR="005D0825" w:rsidRPr="00A04B23">
        <w:rPr>
          <w:rFonts w:asciiTheme="majorHAnsi" w:eastAsia="Times New Roman" w:hAnsiTheme="majorHAnsi" w:cstheme="majorHAnsi"/>
          <w:color w:val="000000"/>
          <w:bdr w:val="none" w:sz="0" w:space="0" w:color="auto" w:frame="1"/>
        </w:rPr>
        <w:t>both</w:t>
      </w:r>
      <w:r w:rsidR="00797E5F" w:rsidRPr="00A04B23">
        <w:rPr>
          <w:rFonts w:asciiTheme="majorHAnsi" w:eastAsia="Times New Roman" w:hAnsiTheme="majorHAnsi" w:cstheme="majorHAnsi"/>
          <w:color w:val="000000"/>
          <w:bdr w:val="none" w:sz="0" w:space="0" w:color="auto" w:frame="1"/>
        </w:rPr>
        <w:t xml:space="preserve"> full-time </w:t>
      </w:r>
      <w:r w:rsidR="005D0825" w:rsidRPr="00A04B23">
        <w:rPr>
          <w:rFonts w:asciiTheme="majorHAnsi" w:eastAsia="Times New Roman" w:hAnsiTheme="majorHAnsi" w:cstheme="majorHAnsi"/>
          <w:color w:val="000000"/>
          <w:bdr w:val="none" w:sz="0" w:space="0" w:color="auto" w:frame="1"/>
        </w:rPr>
        <w:t>and</w:t>
      </w:r>
      <w:r w:rsidR="00797E5F" w:rsidRPr="00A04B23">
        <w:rPr>
          <w:rFonts w:asciiTheme="majorHAnsi" w:eastAsia="Times New Roman" w:hAnsiTheme="majorHAnsi" w:cstheme="majorHAnsi"/>
          <w:color w:val="000000"/>
          <w:bdr w:val="none" w:sz="0" w:space="0" w:color="auto" w:frame="1"/>
        </w:rPr>
        <w:t xml:space="preserve"> part-time). This policy does not cover </w:t>
      </w:r>
      <w:r w:rsidR="005D0825" w:rsidRPr="00A04B23">
        <w:rPr>
          <w:rFonts w:asciiTheme="majorHAnsi" w:eastAsia="Times New Roman" w:hAnsiTheme="majorHAnsi" w:cstheme="majorHAnsi"/>
          <w:color w:val="000000"/>
          <w:bdr w:val="none" w:sz="0" w:space="0" w:color="auto" w:frame="1"/>
        </w:rPr>
        <w:t>costs for</w:t>
      </w:r>
      <w:r w:rsidR="00797E5F" w:rsidRPr="00A04B23">
        <w:rPr>
          <w:rFonts w:asciiTheme="majorHAnsi" w:eastAsia="Times New Roman" w:hAnsiTheme="majorHAnsi" w:cstheme="majorHAnsi"/>
          <w:color w:val="000000"/>
          <w:bdr w:val="none" w:sz="0" w:space="0" w:color="auto" w:frame="1"/>
        </w:rPr>
        <w:t xml:space="preserve"> </w:t>
      </w:r>
      <w:r w:rsidR="006A726E">
        <w:rPr>
          <w:rFonts w:asciiTheme="majorHAnsi" w:eastAsia="Times New Roman" w:hAnsiTheme="majorHAnsi" w:cstheme="majorHAnsi"/>
          <w:color w:val="000000"/>
          <w:bdr w:val="none" w:sz="0" w:space="0" w:color="auto" w:frame="1"/>
        </w:rPr>
        <w:t>employee</w:t>
      </w:r>
      <w:r w:rsidR="00797E5F" w:rsidRPr="00A04B23">
        <w:rPr>
          <w:rFonts w:asciiTheme="majorHAnsi" w:eastAsia="Times New Roman" w:hAnsiTheme="majorHAnsi" w:cstheme="majorHAnsi"/>
          <w:color w:val="000000"/>
          <w:bdr w:val="none" w:sz="0" w:space="0" w:color="auto" w:frame="1"/>
        </w:rPr>
        <w:t xml:space="preserve">s with professional seminars, </w:t>
      </w:r>
      <w:r w:rsidR="005D0825" w:rsidRPr="00A04B23">
        <w:rPr>
          <w:rFonts w:asciiTheme="majorHAnsi" w:eastAsia="Times New Roman" w:hAnsiTheme="majorHAnsi" w:cstheme="majorHAnsi"/>
          <w:color w:val="000000"/>
          <w:bdr w:val="none" w:sz="0" w:space="0" w:color="auto" w:frame="1"/>
        </w:rPr>
        <w:t>conferences,</w:t>
      </w:r>
      <w:r w:rsidR="00797E5F" w:rsidRPr="00A04B23">
        <w:rPr>
          <w:rFonts w:asciiTheme="majorHAnsi" w:eastAsia="Times New Roman" w:hAnsiTheme="majorHAnsi" w:cstheme="majorHAnsi"/>
          <w:color w:val="000000"/>
          <w:bdr w:val="none" w:sz="0" w:space="0" w:color="auto" w:frame="1"/>
        </w:rPr>
        <w:t xml:space="preserve"> or certification programs.</w:t>
      </w:r>
    </w:p>
    <w:p w14:paraId="0A3B34A2" w14:textId="77777777" w:rsidR="00797E5F" w:rsidRPr="00A04B23" w:rsidRDefault="00797E5F" w:rsidP="00797E5F">
      <w:pPr>
        <w:pStyle w:val="Default"/>
        <w:rPr>
          <w:rFonts w:asciiTheme="majorHAnsi" w:hAnsiTheme="majorHAnsi" w:cstheme="majorHAnsi"/>
          <w:b/>
          <w:bCs/>
          <w:color w:val="002060"/>
          <w:sz w:val="22"/>
          <w:szCs w:val="22"/>
        </w:rPr>
      </w:pPr>
      <w:r w:rsidRPr="00A04B23">
        <w:rPr>
          <w:rFonts w:asciiTheme="majorHAnsi" w:hAnsiTheme="majorHAnsi" w:cstheme="majorHAnsi"/>
          <w:b/>
          <w:bCs/>
          <w:color w:val="002060"/>
          <w:sz w:val="22"/>
          <w:szCs w:val="22"/>
        </w:rPr>
        <w:t>ELIGIBILITY</w:t>
      </w:r>
    </w:p>
    <w:p w14:paraId="1C5EDD95" w14:textId="77777777" w:rsidR="00797E5F" w:rsidRPr="00A04B23" w:rsidRDefault="00797E5F" w:rsidP="00C27ABE">
      <w:pPr>
        <w:pStyle w:val="Default"/>
        <w:jc w:val="both"/>
        <w:rPr>
          <w:rFonts w:asciiTheme="majorHAnsi" w:hAnsiTheme="majorHAnsi" w:cstheme="majorHAnsi"/>
          <w:sz w:val="22"/>
          <w:szCs w:val="22"/>
        </w:rPr>
      </w:pPr>
      <w:r w:rsidRPr="00A04B23">
        <w:rPr>
          <w:rFonts w:asciiTheme="majorHAnsi" w:hAnsiTheme="majorHAnsi" w:cstheme="majorHAnsi"/>
          <w:sz w:val="22"/>
          <w:szCs w:val="22"/>
        </w:rPr>
        <w:t xml:space="preserve">Employees will be eligible to apply for educational assistance where: </w:t>
      </w:r>
    </w:p>
    <w:p w14:paraId="7E674F7A" w14:textId="547B2CEF" w:rsidR="00797E5F" w:rsidRPr="00A04B23" w:rsidRDefault="005D0825" w:rsidP="00C27ABE">
      <w:pPr>
        <w:pStyle w:val="Default"/>
        <w:numPr>
          <w:ilvl w:val="0"/>
          <w:numId w:val="6"/>
        </w:numPr>
        <w:jc w:val="both"/>
        <w:rPr>
          <w:rFonts w:asciiTheme="majorHAnsi" w:hAnsiTheme="majorHAnsi" w:cstheme="majorHAnsi"/>
          <w:sz w:val="22"/>
          <w:szCs w:val="22"/>
        </w:rPr>
      </w:pPr>
      <w:r>
        <w:rPr>
          <w:rFonts w:asciiTheme="majorHAnsi" w:hAnsiTheme="majorHAnsi" w:cstheme="majorHAnsi"/>
          <w:sz w:val="22"/>
          <w:szCs w:val="22"/>
        </w:rPr>
        <w:t>T</w:t>
      </w:r>
      <w:r w:rsidR="00797E5F" w:rsidRPr="00A04B23">
        <w:rPr>
          <w:rFonts w:asciiTheme="majorHAnsi" w:hAnsiTheme="majorHAnsi" w:cstheme="majorHAnsi"/>
          <w:sz w:val="22"/>
          <w:szCs w:val="22"/>
        </w:rPr>
        <w:t xml:space="preserve">he employee has been employed by </w:t>
      </w:r>
      <w:r w:rsidR="0075165B">
        <w:rPr>
          <w:rFonts w:asciiTheme="majorHAnsi" w:hAnsiTheme="majorHAnsi" w:cstheme="majorHAnsi"/>
          <w:sz w:val="22"/>
          <w:szCs w:val="22"/>
        </w:rPr>
        <w:t>Parkar</w:t>
      </w:r>
      <w:r w:rsidR="00797E5F" w:rsidRPr="00A04B23">
        <w:rPr>
          <w:rFonts w:asciiTheme="majorHAnsi" w:hAnsiTheme="majorHAnsi" w:cstheme="majorHAnsi"/>
          <w:sz w:val="22"/>
          <w:szCs w:val="22"/>
        </w:rPr>
        <w:t xml:space="preserve"> for a minimum period of 12 months, prior to commencing the course of study; and </w:t>
      </w:r>
    </w:p>
    <w:p w14:paraId="5C60FDEB" w14:textId="50667538" w:rsidR="00797E5F" w:rsidRPr="00A04B23" w:rsidRDefault="005D0825" w:rsidP="00C27ABE">
      <w:pPr>
        <w:pStyle w:val="Default"/>
        <w:numPr>
          <w:ilvl w:val="0"/>
          <w:numId w:val="6"/>
        </w:numPr>
        <w:jc w:val="both"/>
        <w:rPr>
          <w:rFonts w:asciiTheme="majorHAnsi" w:hAnsiTheme="majorHAnsi" w:cstheme="majorHAnsi"/>
          <w:sz w:val="22"/>
          <w:szCs w:val="22"/>
        </w:rPr>
      </w:pPr>
      <w:r w:rsidRPr="00A04B23">
        <w:rPr>
          <w:rFonts w:asciiTheme="majorHAnsi" w:hAnsiTheme="majorHAnsi" w:cstheme="majorHAnsi"/>
          <w:sz w:val="22"/>
          <w:szCs w:val="22"/>
        </w:rPr>
        <w:t>The</w:t>
      </w:r>
      <w:r w:rsidR="00797E5F" w:rsidRPr="00A04B23">
        <w:rPr>
          <w:rFonts w:asciiTheme="majorHAnsi" w:hAnsiTheme="majorHAnsi" w:cstheme="majorHAnsi"/>
          <w:sz w:val="22"/>
          <w:szCs w:val="22"/>
        </w:rPr>
        <w:t xml:space="preserve"> course directly relates to the employee’s current/prospective job description and responsibilities with </w:t>
      </w:r>
      <w:r w:rsidR="0075165B">
        <w:rPr>
          <w:rFonts w:asciiTheme="majorHAnsi" w:hAnsiTheme="majorHAnsi" w:cstheme="majorHAnsi"/>
          <w:sz w:val="22"/>
          <w:szCs w:val="22"/>
        </w:rPr>
        <w:t>Parkar</w:t>
      </w:r>
      <w:r w:rsidR="00797E5F" w:rsidRPr="00A04B23">
        <w:rPr>
          <w:rFonts w:asciiTheme="majorHAnsi" w:hAnsiTheme="majorHAnsi" w:cstheme="majorHAnsi"/>
          <w:sz w:val="22"/>
          <w:szCs w:val="22"/>
        </w:rPr>
        <w:t>.</w:t>
      </w:r>
    </w:p>
    <w:p w14:paraId="0FFA114B" w14:textId="77777777" w:rsidR="00797E5F" w:rsidRPr="00A04B23" w:rsidRDefault="00797E5F" w:rsidP="00C27ABE">
      <w:pPr>
        <w:pStyle w:val="Default"/>
        <w:jc w:val="both"/>
        <w:rPr>
          <w:rFonts w:asciiTheme="majorHAnsi" w:hAnsiTheme="majorHAnsi" w:cstheme="majorHAnsi"/>
          <w:b/>
          <w:bCs/>
          <w:sz w:val="22"/>
          <w:szCs w:val="22"/>
        </w:rPr>
      </w:pPr>
    </w:p>
    <w:p w14:paraId="07761376" w14:textId="77777777" w:rsidR="00797E5F" w:rsidRPr="00A04B23" w:rsidRDefault="00797E5F" w:rsidP="00C27ABE">
      <w:pPr>
        <w:pStyle w:val="Default"/>
        <w:jc w:val="both"/>
        <w:rPr>
          <w:rFonts w:asciiTheme="majorHAnsi" w:hAnsiTheme="majorHAnsi" w:cstheme="majorHAnsi"/>
          <w:b/>
          <w:bCs/>
          <w:color w:val="002060"/>
          <w:sz w:val="22"/>
          <w:szCs w:val="22"/>
        </w:rPr>
      </w:pPr>
      <w:r w:rsidRPr="00A04B23">
        <w:rPr>
          <w:rFonts w:asciiTheme="majorHAnsi" w:hAnsiTheme="majorHAnsi" w:cstheme="majorHAnsi"/>
          <w:b/>
          <w:bCs/>
          <w:color w:val="002060"/>
          <w:sz w:val="22"/>
          <w:szCs w:val="22"/>
        </w:rPr>
        <w:t>COURSE PRE-REQUISITES</w:t>
      </w:r>
    </w:p>
    <w:p w14:paraId="57D54598" w14:textId="284E05B2" w:rsidR="00797E5F" w:rsidRPr="00A04B23" w:rsidRDefault="00797E5F" w:rsidP="00C27ABE">
      <w:pPr>
        <w:pStyle w:val="ListParagraph"/>
        <w:numPr>
          <w:ilvl w:val="0"/>
          <w:numId w:val="1"/>
        </w:numPr>
        <w:shd w:val="clear" w:color="auto" w:fill="FFFFFF"/>
        <w:spacing w:after="0" w:line="240" w:lineRule="auto"/>
        <w:jc w:val="both"/>
        <w:rPr>
          <w:rFonts w:asciiTheme="majorHAnsi" w:eastAsia="Times New Roman" w:hAnsiTheme="majorHAnsi" w:cstheme="majorHAnsi"/>
          <w:color w:val="000000"/>
        </w:rPr>
      </w:pPr>
      <w:r w:rsidRPr="00A04B23">
        <w:rPr>
          <w:rFonts w:asciiTheme="majorHAnsi" w:eastAsia="Times New Roman" w:hAnsiTheme="majorHAnsi" w:cstheme="majorHAnsi"/>
          <w:color w:val="000000"/>
          <w:bdr w:val="none" w:sz="0" w:space="0" w:color="auto" w:frame="1"/>
        </w:rPr>
        <w:t xml:space="preserve">Courses must be taken for college credit and offered by an approved institute (e.g. an accredited school, college, or university). Whether the course(s) and institution are approved will be at the discretion of </w:t>
      </w:r>
      <w:r w:rsidR="0075165B">
        <w:rPr>
          <w:rFonts w:asciiTheme="majorHAnsi" w:eastAsia="Times New Roman" w:hAnsiTheme="majorHAnsi" w:cstheme="majorHAnsi"/>
          <w:color w:val="000000"/>
          <w:bdr w:val="none" w:sz="0" w:space="0" w:color="auto" w:frame="1"/>
        </w:rPr>
        <w:t>Parkar</w:t>
      </w:r>
      <w:r w:rsidRPr="00A04B23">
        <w:rPr>
          <w:rFonts w:asciiTheme="majorHAnsi" w:eastAsia="Times New Roman" w:hAnsiTheme="majorHAnsi" w:cstheme="majorHAnsi"/>
          <w:color w:val="000000"/>
          <w:bdr w:val="none" w:sz="0" w:space="0" w:color="auto" w:frame="1"/>
        </w:rPr>
        <w:t>. </w:t>
      </w:r>
    </w:p>
    <w:p w14:paraId="2BDBCD1C" w14:textId="77777777" w:rsidR="00797E5F" w:rsidRPr="00A04B23" w:rsidRDefault="00797E5F" w:rsidP="00C27ABE">
      <w:pPr>
        <w:pStyle w:val="ListParagraph"/>
        <w:numPr>
          <w:ilvl w:val="0"/>
          <w:numId w:val="1"/>
        </w:numPr>
        <w:shd w:val="clear" w:color="auto" w:fill="FFFFFF"/>
        <w:spacing w:after="0" w:line="240" w:lineRule="auto"/>
        <w:jc w:val="both"/>
        <w:rPr>
          <w:rFonts w:asciiTheme="majorHAnsi" w:eastAsia="Times New Roman" w:hAnsiTheme="majorHAnsi" w:cstheme="majorHAnsi"/>
          <w:color w:val="000000"/>
        </w:rPr>
      </w:pPr>
      <w:r w:rsidRPr="00A04B23">
        <w:rPr>
          <w:rFonts w:asciiTheme="majorHAnsi" w:eastAsia="Times New Roman" w:hAnsiTheme="majorHAnsi" w:cstheme="majorHAnsi"/>
          <w:color w:val="000000"/>
          <w:bdr w:val="none" w:sz="0" w:space="0" w:color="auto" w:frame="1"/>
        </w:rPr>
        <w:t>The coursework must be related to the employee’s current position or directly enhance the potential for advancement within the Company to a position that the individual, in the Company’s</w:t>
      </w:r>
      <w:r w:rsidRPr="00A04B23">
        <w:rPr>
          <w:rFonts w:asciiTheme="majorHAnsi" w:eastAsia="Times New Roman" w:hAnsiTheme="majorHAnsi" w:cstheme="majorHAnsi"/>
          <w:color w:val="000000"/>
        </w:rPr>
        <w:t xml:space="preserve"> </w:t>
      </w:r>
      <w:r w:rsidRPr="00A04B23">
        <w:rPr>
          <w:rFonts w:asciiTheme="majorHAnsi" w:eastAsia="Times New Roman" w:hAnsiTheme="majorHAnsi" w:cstheme="majorHAnsi"/>
          <w:color w:val="000000"/>
          <w:bdr w:val="none" w:sz="0" w:space="0" w:color="auto" w:frame="1"/>
        </w:rPr>
        <w:t>discretion, has a reasonable expectation of attaining.</w:t>
      </w:r>
    </w:p>
    <w:p w14:paraId="2A586C70" w14:textId="77777777" w:rsidR="00797E5F" w:rsidRPr="00A04B23" w:rsidRDefault="00797E5F" w:rsidP="00C27ABE">
      <w:pPr>
        <w:pStyle w:val="ListParagraph"/>
        <w:numPr>
          <w:ilvl w:val="0"/>
          <w:numId w:val="1"/>
        </w:numPr>
        <w:shd w:val="clear" w:color="auto" w:fill="FFFFFF"/>
        <w:spacing w:after="0" w:line="240" w:lineRule="auto"/>
        <w:jc w:val="both"/>
        <w:rPr>
          <w:rFonts w:asciiTheme="majorHAnsi" w:eastAsia="Times New Roman" w:hAnsiTheme="majorHAnsi" w:cstheme="majorHAnsi"/>
          <w:color w:val="000000"/>
        </w:rPr>
      </w:pPr>
      <w:r w:rsidRPr="00A04B23">
        <w:rPr>
          <w:rFonts w:asciiTheme="majorHAnsi" w:eastAsia="Times New Roman" w:hAnsiTheme="majorHAnsi" w:cstheme="majorHAnsi"/>
          <w:color w:val="000000"/>
          <w:bdr w:val="none" w:sz="0" w:space="0" w:color="auto" w:frame="1"/>
        </w:rPr>
        <w:t>The employee must successfully complete the course for which reimbursement is requested. Non-graded courses (those taken Pass/Fail) need certificates of successful completion. There will be no double payment under this policy. Tuition assistance from any other source will be considered in determining the amount eligible for reimbursement.</w:t>
      </w:r>
    </w:p>
    <w:p w14:paraId="1D44C02F" w14:textId="77777777" w:rsidR="00797E5F" w:rsidRPr="00A04B23" w:rsidRDefault="00797E5F" w:rsidP="00797E5F">
      <w:pPr>
        <w:pStyle w:val="Default"/>
        <w:rPr>
          <w:rFonts w:asciiTheme="majorHAnsi" w:hAnsiTheme="majorHAnsi" w:cstheme="majorHAnsi"/>
          <w:b/>
          <w:bCs/>
          <w:sz w:val="22"/>
          <w:szCs w:val="22"/>
        </w:rPr>
      </w:pPr>
    </w:p>
    <w:p w14:paraId="718D8717" w14:textId="77777777" w:rsidR="00797E5F" w:rsidRPr="00A04B23" w:rsidRDefault="00797E5F" w:rsidP="00797E5F">
      <w:pPr>
        <w:shd w:val="clear" w:color="auto" w:fill="FFFFFF"/>
        <w:spacing w:after="0" w:line="240" w:lineRule="auto"/>
        <w:rPr>
          <w:rFonts w:asciiTheme="majorHAnsi" w:eastAsia="Times New Roman" w:hAnsiTheme="majorHAnsi" w:cstheme="majorHAnsi"/>
          <w:color w:val="002060"/>
        </w:rPr>
      </w:pPr>
      <w:r w:rsidRPr="00A04B23">
        <w:rPr>
          <w:rFonts w:asciiTheme="majorHAnsi" w:eastAsia="Times New Roman" w:hAnsiTheme="majorHAnsi" w:cstheme="majorHAnsi"/>
          <w:b/>
          <w:bCs/>
          <w:color w:val="002060"/>
          <w:bdr w:val="none" w:sz="0" w:space="0" w:color="auto" w:frame="1"/>
        </w:rPr>
        <w:t>AMOUNT OF BENEFIT</w:t>
      </w:r>
    </w:p>
    <w:p w14:paraId="5D846A26" w14:textId="746F6F50" w:rsidR="00797E5F" w:rsidRPr="00A04B23" w:rsidRDefault="00797E5F" w:rsidP="00797E5F">
      <w:pPr>
        <w:shd w:val="clear" w:color="auto" w:fill="FFFFFF" w:themeFill="background1"/>
        <w:spacing w:after="0" w:line="240" w:lineRule="auto"/>
        <w:rPr>
          <w:rFonts w:asciiTheme="majorHAnsi" w:eastAsia="Times New Roman" w:hAnsiTheme="majorHAnsi" w:cstheme="majorHAnsi"/>
          <w:color w:val="000000"/>
          <w:bdr w:val="none" w:sz="0" w:space="0" w:color="auto" w:frame="1"/>
        </w:rPr>
      </w:pPr>
      <w:r w:rsidRPr="00A04B23">
        <w:rPr>
          <w:rFonts w:asciiTheme="majorHAnsi" w:eastAsia="Times New Roman" w:hAnsiTheme="majorHAnsi" w:cstheme="majorHAnsi"/>
          <w:color w:val="000000"/>
          <w:bdr w:val="none" w:sz="0" w:space="0" w:color="auto" w:frame="1"/>
        </w:rPr>
        <w:t>Financial Assistance is limited to a maximum of INR 4,00,000 / USD 5</w:t>
      </w:r>
      <w:ins w:id="0" w:author="Kiran Satpute" w:date="2024-01-10T19:24:00Z">
        <w:r w:rsidR="0080265D" w:rsidRPr="00A04B23">
          <w:rPr>
            <w:rFonts w:asciiTheme="majorHAnsi" w:eastAsia="Times New Roman" w:hAnsiTheme="majorHAnsi" w:cstheme="majorHAnsi"/>
            <w:color w:val="000000"/>
            <w:bdr w:val="none" w:sz="0" w:space="0" w:color="auto" w:frame="1"/>
          </w:rPr>
          <w:t>,</w:t>
        </w:r>
      </w:ins>
      <w:r w:rsidRPr="00A04B23">
        <w:rPr>
          <w:rFonts w:asciiTheme="majorHAnsi" w:eastAsia="Times New Roman" w:hAnsiTheme="majorHAnsi" w:cstheme="majorHAnsi"/>
          <w:color w:val="000000"/>
          <w:bdr w:val="none" w:sz="0" w:space="0" w:color="auto" w:frame="1"/>
        </w:rPr>
        <w:t>000 for eligible employees.</w:t>
      </w:r>
    </w:p>
    <w:p w14:paraId="3BE92A1E" w14:textId="77777777" w:rsidR="00797E5F" w:rsidRPr="00A04B23" w:rsidRDefault="00797E5F" w:rsidP="00797E5F">
      <w:pPr>
        <w:shd w:val="clear" w:color="auto" w:fill="FFFFFF"/>
        <w:spacing w:after="0" w:line="240" w:lineRule="auto"/>
        <w:rPr>
          <w:rFonts w:asciiTheme="majorHAnsi" w:eastAsia="Times New Roman" w:hAnsiTheme="majorHAnsi" w:cstheme="majorHAnsi"/>
          <w:color w:val="000000"/>
          <w:bdr w:val="none" w:sz="0" w:space="0" w:color="auto" w:frame="1"/>
        </w:rPr>
      </w:pPr>
    </w:p>
    <w:p w14:paraId="7B019377" w14:textId="77777777" w:rsidR="00797E5F" w:rsidRPr="00A04B23" w:rsidRDefault="00797E5F" w:rsidP="00F35CE2">
      <w:pPr>
        <w:shd w:val="clear" w:color="auto" w:fill="FFFFFF"/>
        <w:spacing w:after="0" w:line="240" w:lineRule="auto"/>
        <w:jc w:val="both"/>
        <w:rPr>
          <w:rFonts w:asciiTheme="majorHAnsi" w:eastAsia="Times New Roman" w:hAnsiTheme="majorHAnsi" w:cstheme="majorHAnsi"/>
          <w:b/>
          <w:bCs/>
          <w:color w:val="002060"/>
          <w:bdr w:val="none" w:sz="0" w:space="0" w:color="auto" w:frame="1"/>
        </w:rPr>
      </w:pPr>
      <w:r w:rsidRPr="00A04B23">
        <w:rPr>
          <w:rFonts w:asciiTheme="majorHAnsi" w:eastAsia="Times New Roman" w:hAnsiTheme="majorHAnsi" w:cstheme="majorHAnsi"/>
          <w:b/>
          <w:bCs/>
          <w:color w:val="002060"/>
          <w:bdr w:val="none" w:sz="0" w:space="0" w:color="auto" w:frame="1"/>
        </w:rPr>
        <w:t>FREQUENCY OF AVAILING BENEFIT</w:t>
      </w:r>
    </w:p>
    <w:p w14:paraId="068342E1" w14:textId="77777777" w:rsidR="00797E5F" w:rsidRPr="00A04B23" w:rsidRDefault="00797E5F" w:rsidP="00F35CE2">
      <w:pPr>
        <w:shd w:val="clear" w:color="auto" w:fill="FFFFFF" w:themeFill="background1"/>
        <w:spacing w:after="0" w:line="240" w:lineRule="auto"/>
        <w:jc w:val="both"/>
        <w:rPr>
          <w:rFonts w:asciiTheme="majorHAnsi" w:eastAsia="Times New Roman" w:hAnsiTheme="majorHAnsi" w:cstheme="majorHAnsi"/>
          <w:color w:val="000000"/>
          <w:bdr w:val="none" w:sz="0" w:space="0" w:color="auto" w:frame="1"/>
        </w:rPr>
      </w:pPr>
      <w:r w:rsidRPr="00A04B23">
        <w:rPr>
          <w:rFonts w:asciiTheme="majorHAnsi" w:eastAsia="Times New Roman" w:hAnsiTheme="majorHAnsi" w:cstheme="majorHAnsi"/>
          <w:color w:val="000000"/>
          <w:bdr w:val="none" w:sz="0" w:space="0" w:color="auto" w:frame="1"/>
        </w:rPr>
        <w:t>The education assistance benefit can be availed once a year only and up to a maximum of two times during the tenure within the organization.</w:t>
      </w:r>
    </w:p>
    <w:p w14:paraId="74A974F2" w14:textId="77777777" w:rsidR="00797E5F" w:rsidRPr="00A04B23" w:rsidRDefault="00797E5F" w:rsidP="00F35CE2">
      <w:pPr>
        <w:shd w:val="clear" w:color="auto" w:fill="FFFFFF"/>
        <w:spacing w:after="0" w:line="240" w:lineRule="auto"/>
        <w:jc w:val="both"/>
        <w:rPr>
          <w:rFonts w:asciiTheme="majorHAnsi" w:eastAsia="Times New Roman" w:hAnsiTheme="majorHAnsi" w:cstheme="majorHAnsi"/>
          <w:color w:val="000000"/>
        </w:rPr>
      </w:pPr>
    </w:p>
    <w:p w14:paraId="23F8657F" w14:textId="77777777" w:rsidR="00797E5F" w:rsidRPr="00A04B23" w:rsidRDefault="00797E5F" w:rsidP="00F35CE2">
      <w:pPr>
        <w:shd w:val="clear" w:color="auto" w:fill="FFFFFF"/>
        <w:spacing w:after="0" w:line="240" w:lineRule="auto"/>
        <w:jc w:val="both"/>
        <w:rPr>
          <w:rFonts w:asciiTheme="majorHAnsi" w:eastAsia="Times New Roman" w:hAnsiTheme="majorHAnsi" w:cstheme="majorHAnsi"/>
          <w:color w:val="002060"/>
        </w:rPr>
      </w:pPr>
      <w:r w:rsidRPr="00A04B23">
        <w:rPr>
          <w:rFonts w:asciiTheme="majorHAnsi" w:eastAsia="Times New Roman" w:hAnsiTheme="majorHAnsi" w:cstheme="majorHAnsi"/>
          <w:b/>
          <w:bCs/>
          <w:color w:val="002060"/>
          <w:bdr w:val="none" w:sz="0" w:space="0" w:color="auto" w:frame="1"/>
        </w:rPr>
        <w:t>APPLICATION PROCESS:</w:t>
      </w:r>
    </w:p>
    <w:p w14:paraId="0B5A7D1A" w14:textId="77777777" w:rsidR="00797E5F" w:rsidRPr="00A04B23" w:rsidRDefault="00797E5F" w:rsidP="00F35CE2">
      <w:pPr>
        <w:shd w:val="clear" w:color="auto" w:fill="FFFFFF"/>
        <w:spacing w:after="0" w:line="240" w:lineRule="auto"/>
        <w:jc w:val="both"/>
        <w:rPr>
          <w:rFonts w:asciiTheme="majorHAnsi" w:hAnsiTheme="majorHAnsi" w:cstheme="majorHAnsi"/>
        </w:rPr>
      </w:pPr>
      <w:r w:rsidRPr="00A04B23">
        <w:rPr>
          <w:rFonts w:asciiTheme="majorHAnsi" w:hAnsiTheme="majorHAnsi" w:cstheme="majorHAnsi"/>
        </w:rPr>
        <w:t xml:space="preserve">Employees are required to share the duly </w:t>
      </w:r>
      <w:proofErr w:type="gramStart"/>
      <w:r w:rsidRPr="00A04B23">
        <w:rPr>
          <w:rFonts w:asciiTheme="majorHAnsi" w:hAnsiTheme="majorHAnsi" w:cstheme="majorHAnsi"/>
        </w:rPr>
        <w:t>filled</w:t>
      </w:r>
      <w:proofErr w:type="gramEnd"/>
      <w:r w:rsidRPr="00A04B23">
        <w:rPr>
          <w:rFonts w:asciiTheme="majorHAnsi" w:hAnsiTheme="majorHAnsi" w:cstheme="majorHAnsi"/>
        </w:rPr>
        <w:t xml:space="preserve"> Application Form (Appendix A) with the HR Manager prior to enrollment. </w:t>
      </w:r>
    </w:p>
    <w:p w14:paraId="297DF842" w14:textId="77777777" w:rsidR="00797E5F" w:rsidRDefault="00797E5F" w:rsidP="00797E5F">
      <w:pPr>
        <w:shd w:val="clear" w:color="auto" w:fill="FFFFFF"/>
        <w:spacing w:after="0" w:line="240" w:lineRule="auto"/>
        <w:rPr>
          <w:rFonts w:asciiTheme="majorHAnsi" w:eastAsia="Times New Roman" w:hAnsiTheme="majorHAnsi" w:cstheme="majorHAnsi"/>
          <w:b/>
          <w:bCs/>
          <w:color w:val="002060"/>
          <w:bdr w:val="none" w:sz="0" w:space="0" w:color="auto" w:frame="1"/>
        </w:rPr>
      </w:pPr>
    </w:p>
    <w:p w14:paraId="297A34EB" w14:textId="77777777" w:rsidR="00221A38" w:rsidRPr="00A04B23" w:rsidRDefault="00221A38" w:rsidP="00797E5F">
      <w:pPr>
        <w:shd w:val="clear" w:color="auto" w:fill="FFFFFF"/>
        <w:spacing w:after="0" w:line="240" w:lineRule="auto"/>
        <w:rPr>
          <w:rFonts w:asciiTheme="majorHAnsi" w:eastAsia="Times New Roman" w:hAnsiTheme="majorHAnsi" w:cstheme="majorHAnsi"/>
          <w:b/>
          <w:bCs/>
          <w:color w:val="002060"/>
          <w:bdr w:val="none" w:sz="0" w:space="0" w:color="auto" w:frame="1"/>
        </w:rPr>
      </w:pPr>
    </w:p>
    <w:p w14:paraId="60A9BD16" w14:textId="77777777" w:rsidR="00797E5F" w:rsidRPr="00A04B23" w:rsidRDefault="00797E5F" w:rsidP="00221A38">
      <w:pPr>
        <w:shd w:val="clear" w:color="auto" w:fill="FFFFFF" w:themeFill="background1"/>
        <w:spacing w:after="0" w:line="240" w:lineRule="auto"/>
        <w:jc w:val="both"/>
        <w:rPr>
          <w:rFonts w:asciiTheme="majorHAnsi" w:eastAsia="Times New Roman" w:hAnsiTheme="majorHAnsi" w:cstheme="majorHAnsi"/>
          <w:color w:val="002060"/>
        </w:rPr>
      </w:pPr>
      <w:r w:rsidRPr="00A04B23">
        <w:rPr>
          <w:rFonts w:asciiTheme="majorHAnsi" w:eastAsia="Times New Roman" w:hAnsiTheme="majorHAnsi" w:cstheme="majorHAnsi"/>
          <w:b/>
          <w:bCs/>
          <w:color w:val="002060"/>
          <w:bdr w:val="none" w:sz="0" w:space="0" w:color="auto" w:frame="1"/>
        </w:rPr>
        <w:t>APPROVAL PROCEDURE:</w:t>
      </w:r>
    </w:p>
    <w:p w14:paraId="6AC7EF46" w14:textId="1C5471D3" w:rsidR="00797E5F" w:rsidRPr="00A04B23" w:rsidRDefault="00797E5F" w:rsidP="00221A38">
      <w:pPr>
        <w:shd w:val="clear" w:color="auto" w:fill="FFFFFF"/>
        <w:spacing w:after="0" w:line="240" w:lineRule="auto"/>
        <w:jc w:val="both"/>
        <w:rPr>
          <w:rFonts w:asciiTheme="majorHAnsi" w:hAnsiTheme="majorHAnsi" w:cstheme="majorHAnsi"/>
        </w:rPr>
      </w:pPr>
      <w:r w:rsidRPr="00A04B23">
        <w:rPr>
          <w:rFonts w:asciiTheme="majorHAnsi" w:hAnsiTheme="majorHAnsi" w:cstheme="majorHAnsi"/>
        </w:rPr>
        <w:t xml:space="preserve">Once an application has been received, the HR Manager will advise in writing whether </w:t>
      </w:r>
      <w:r w:rsidR="0075165B">
        <w:rPr>
          <w:rFonts w:asciiTheme="majorHAnsi" w:hAnsiTheme="majorHAnsi" w:cstheme="majorHAnsi"/>
        </w:rPr>
        <w:t>Parkar</w:t>
      </w:r>
      <w:r w:rsidRPr="00A04B23">
        <w:rPr>
          <w:rFonts w:asciiTheme="majorHAnsi" w:hAnsiTheme="majorHAnsi" w:cstheme="majorHAnsi"/>
        </w:rPr>
        <w:t xml:space="preserve"> will provide educational assistance, in what form this assistance will be provided, and over what period. For example, </w:t>
      </w:r>
      <w:r w:rsidR="0075165B">
        <w:rPr>
          <w:rFonts w:asciiTheme="majorHAnsi" w:hAnsiTheme="majorHAnsi" w:cstheme="majorHAnsi"/>
        </w:rPr>
        <w:t>Parkar</w:t>
      </w:r>
      <w:r w:rsidRPr="00A04B23">
        <w:rPr>
          <w:rFonts w:asciiTheme="majorHAnsi" w:hAnsiTheme="majorHAnsi" w:cstheme="majorHAnsi"/>
        </w:rPr>
        <w:t xml:space="preserve"> may choose to </w:t>
      </w:r>
      <w:proofErr w:type="gramStart"/>
      <w:r w:rsidRPr="00A04B23">
        <w:rPr>
          <w:rFonts w:asciiTheme="majorHAnsi" w:hAnsiTheme="majorHAnsi" w:cstheme="majorHAnsi"/>
        </w:rPr>
        <w:t>provide assistance</w:t>
      </w:r>
      <w:proofErr w:type="gramEnd"/>
      <w:r w:rsidRPr="00A04B23">
        <w:rPr>
          <w:rFonts w:asciiTheme="majorHAnsi" w:hAnsiTheme="majorHAnsi" w:cstheme="majorHAnsi"/>
        </w:rPr>
        <w:t xml:space="preserve"> on a </w:t>
      </w:r>
      <w:r w:rsidR="00221A38" w:rsidRPr="00A04B23">
        <w:rPr>
          <w:rFonts w:asciiTheme="majorHAnsi" w:hAnsiTheme="majorHAnsi" w:cstheme="majorHAnsi"/>
        </w:rPr>
        <w:t>term-by-term</w:t>
      </w:r>
      <w:r w:rsidRPr="00A04B23">
        <w:rPr>
          <w:rFonts w:asciiTheme="majorHAnsi" w:hAnsiTheme="majorHAnsi" w:cstheme="majorHAnsi"/>
        </w:rPr>
        <w:t xml:space="preserve"> basis. </w:t>
      </w:r>
    </w:p>
    <w:p w14:paraId="13333B0E" w14:textId="77777777" w:rsidR="00797E5F" w:rsidRPr="00A04B23" w:rsidRDefault="00797E5F" w:rsidP="00797E5F">
      <w:pPr>
        <w:shd w:val="clear" w:color="auto" w:fill="FFFFFF"/>
        <w:spacing w:after="0" w:line="240" w:lineRule="auto"/>
        <w:rPr>
          <w:rFonts w:asciiTheme="majorHAnsi" w:hAnsiTheme="majorHAnsi" w:cstheme="majorHAnsi"/>
        </w:rPr>
      </w:pPr>
    </w:p>
    <w:p w14:paraId="2F6D4DD8" w14:textId="72B54ACC" w:rsidR="00797E5F" w:rsidRPr="00A04B23" w:rsidRDefault="00797E5F" w:rsidP="007B6D73">
      <w:pPr>
        <w:shd w:val="clear" w:color="auto" w:fill="FFFFFF"/>
        <w:spacing w:after="0" w:line="240" w:lineRule="auto"/>
        <w:jc w:val="both"/>
        <w:rPr>
          <w:rFonts w:asciiTheme="majorHAnsi" w:hAnsiTheme="majorHAnsi" w:cstheme="majorHAnsi"/>
        </w:rPr>
      </w:pPr>
      <w:r w:rsidRPr="00A04B23">
        <w:rPr>
          <w:rFonts w:asciiTheme="majorHAnsi" w:hAnsiTheme="majorHAnsi" w:cstheme="majorHAnsi"/>
        </w:rPr>
        <w:t xml:space="preserve">Any assistance provided is at the absolute discretion of </w:t>
      </w:r>
      <w:r w:rsidR="0075165B">
        <w:rPr>
          <w:rFonts w:asciiTheme="majorHAnsi" w:hAnsiTheme="majorHAnsi" w:cstheme="majorHAnsi"/>
        </w:rPr>
        <w:t>Parkar</w:t>
      </w:r>
      <w:r w:rsidRPr="00A04B23">
        <w:rPr>
          <w:rFonts w:asciiTheme="majorHAnsi" w:hAnsiTheme="majorHAnsi" w:cstheme="majorHAnsi"/>
        </w:rPr>
        <w:t xml:space="preserve"> and may be withdrawn at the end of the specified approved period without additional assistance being provided. As such, employees should bear this in mind prior to enrolling in an education course. </w:t>
      </w:r>
    </w:p>
    <w:p w14:paraId="0F50356F" w14:textId="77777777" w:rsidR="00797E5F" w:rsidRPr="00A04B23" w:rsidRDefault="00797E5F" w:rsidP="007B6D73">
      <w:pPr>
        <w:shd w:val="clear" w:color="auto" w:fill="FFFFFF"/>
        <w:spacing w:after="0" w:line="240" w:lineRule="auto"/>
        <w:jc w:val="both"/>
        <w:rPr>
          <w:rFonts w:asciiTheme="majorHAnsi" w:hAnsiTheme="majorHAnsi" w:cstheme="majorHAnsi"/>
        </w:rPr>
      </w:pPr>
    </w:p>
    <w:p w14:paraId="131E8E43" w14:textId="0C4A9893" w:rsidR="00797E5F" w:rsidRPr="00A04B23" w:rsidRDefault="00797E5F" w:rsidP="007B6D73">
      <w:pPr>
        <w:shd w:val="clear" w:color="auto" w:fill="FFFFFF"/>
        <w:spacing w:after="0" w:line="240" w:lineRule="auto"/>
        <w:jc w:val="both"/>
        <w:rPr>
          <w:rFonts w:asciiTheme="majorHAnsi" w:hAnsiTheme="majorHAnsi" w:cstheme="majorHAnsi"/>
        </w:rPr>
      </w:pPr>
      <w:r w:rsidRPr="00A04B23">
        <w:rPr>
          <w:rFonts w:asciiTheme="majorHAnsi" w:hAnsiTheme="majorHAnsi" w:cstheme="majorHAnsi"/>
        </w:rPr>
        <w:t xml:space="preserve">The employee will be required to incur all education costs upfront and </w:t>
      </w:r>
      <w:r w:rsidR="0075165B">
        <w:rPr>
          <w:rFonts w:asciiTheme="majorHAnsi" w:hAnsiTheme="majorHAnsi" w:cstheme="majorHAnsi"/>
        </w:rPr>
        <w:t>Parkar</w:t>
      </w:r>
      <w:r w:rsidRPr="00A04B23">
        <w:rPr>
          <w:rFonts w:asciiTheme="majorHAnsi" w:hAnsiTheme="majorHAnsi" w:cstheme="majorHAnsi"/>
        </w:rPr>
        <w:t xml:space="preserve"> will reimburse those approved expenses provided the employee has satisfied all other requirements. </w:t>
      </w:r>
    </w:p>
    <w:p w14:paraId="164456E4" w14:textId="77777777" w:rsidR="00797E5F" w:rsidRPr="00A04B23" w:rsidRDefault="00797E5F" w:rsidP="00797E5F">
      <w:pPr>
        <w:shd w:val="clear" w:color="auto" w:fill="FFFFFF"/>
        <w:spacing w:after="0" w:line="240" w:lineRule="auto"/>
        <w:rPr>
          <w:rFonts w:asciiTheme="majorHAnsi" w:hAnsiTheme="majorHAnsi" w:cstheme="majorHAnsi"/>
        </w:rPr>
      </w:pPr>
    </w:p>
    <w:p w14:paraId="56C6254B" w14:textId="77777777" w:rsidR="00797E5F" w:rsidRPr="00A04B23" w:rsidRDefault="00797E5F" w:rsidP="00083B62">
      <w:pPr>
        <w:shd w:val="clear" w:color="auto" w:fill="FFFFFF"/>
        <w:spacing w:after="0" w:line="240" w:lineRule="auto"/>
        <w:jc w:val="both"/>
        <w:rPr>
          <w:rFonts w:asciiTheme="majorHAnsi" w:hAnsiTheme="majorHAnsi" w:cstheme="majorHAnsi"/>
        </w:rPr>
      </w:pPr>
      <w:r w:rsidRPr="00A04B23">
        <w:rPr>
          <w:rFonts w:asciiTheme="majorHAnsi" w:hAnsiTheme="majorHAnsi" w:cstheme="majorHAnsi"/>
        </w:rPr>
        <w:t xml:space="preserve">The provision of assistance is also conditional upon the following: </w:t>
      </w:r>
    </w:p>
    <w:p w14:paraId="0A919E7E" w14:textId="4247EFD8" w:rsidR="00797E5F" w:rsidRPr="00A04B23" w:rsidRDefault="00917260" w:rsidP="00083B62">
      <w:pPr>
        <w:pStyle w:val="ListParagraph"/>
        <w:numPr>
          <w:ilvl w:val="0"/>
          <w:numId w:val="5"/>
        </w:numPr>
        <w:shd w:val="clear" w:color="auto" w:fill="FFFFFF"/>
        <w:spacing w:after="0" w:line="240" w:lineRule="auto"/>
        <w:jc w:val="both"/>
        <w:rPr>
          <w:rFonts w:asciiTheme="majorHAnsi" w:hAnsiTheme="majorHAnsi" w:cstheme="majorHAnsi"/>
        </w:rPr>
      </w:pPr>
      <w:r>
        <w:rPr>
          <w:rFonts w:asciiTheme="majorHAnsi" w:hAnsiTheme="majorHAnsi" w:cstheme="majorHAnsi"/>
        </w:rPr>
        <w:t>T</w:t>
      </w:r>
      <w:r w:rsidR="00797E5F" w:rsidRPr="00A04B23">
        <w:rPr>
          <w:rFonts w:asciiTheme="majorHAnsi" w:hAnsiTheme="majorHAnsi" w:cstheme="majorHAnsi"/>
        </w:rPr>
        <w:t xml:space="preserve">he employee passing the relevant units/subject for which assistance has been approved and provides evidence to </w:t>
      </w:r>
      <w:r w:rsidR="0075165B">
        <w:rPr>
          <w:rFonts w:asciiTheme="majorHAnsi" w:hAnsiTheme="majorHAnsi" w:cstheme="majorHAnsi"/>
        </w:rPr>
        <w:t>Parkar</w:t>
      </w:r>
      <w:r w:rsidR="00797E5F" w:rsidRPr="00A04B23">
        <w:rPr>
          <w:rFonts w:asciiTheme="majorHAnsi" w:hAnsiTheme="majorHAnsi" w:cstheme="majorHAnsi"/>
        </w:rPr>
        <w:t xml:space="preserve">’s satisfaction of </w:t>
      </w:r>
      <w:proofErr w:type="gramStart"/>
      <w:r w:rsidR="00797E5F" w:rsidRPr="00A04B23">
        <w:rPr>
          <w:rFonts w:asciiTheme="majorHAnsi" w:hAnsiTheme="majorHAnsi" w:cstheme="majorHAnsi"/>
        </w:rPr>
        <w:t>this;</w:t>
      </w:r>
      <w:proofErr w:type="gramEnd"/>
      <w:r w:rsidR="00797E5F" w:rsidRPr="00A04B23">
        <w:rPr>
          <w:rFonts w:asciiTheme="majorHAnsi" w:hAnsiTheme="majorHAnsi" w:cstheme="majorHAnsi"/>
        </w:rPr>
        <w:t xml:space="preserve"> </w:t>
      </w:r>
    </w:p>
    <w:p w14:paraId="0F79FF00" w14:textId="4DF09A65" w:rsidR="00797E5F" w:rsidRPr="00A04B23" w:rsidRDefault="00917260" w:rsidP="00083B62">
      <w:pPr>
        <w:pStyle w:val="ListParagraph"/>
        <w:numPr>
          <w:ilvl w:val="0"/>
          <w:numId w:val="5"/>
        </w:numPr>
        <w:shd w:val="clear" w:color="auto" w:fill="FFFFFF"/>
        <w:spacing w:after="0" w:line="240" w:lineRule="auto"/>
        <w:jc w:val="both"/>
        <w:rPr>
          <w:rFonts w:asciiTheme="majorHAnsi" w:hAnsiTheme="majorHAnsi" w:cstheme="majorHAnsi"/>
        </w:rPr>
      </w:pPr>
      <w:r>
        <w:rPr>
          <w:rFonts w:asciiTheme="majorHAnsi" w:hAnsiTheme="majorHAnsi" w:cstheme="majorHAnsi"/>
        </w:rPr>
        <w:t>T</w:t>
      </w:r>
      <w:r w:rsidR="00797E5F" w:rsidRPr="00A04B23">
        <w:rPr>
          <w:rFonts w:asciiTheme="majorHAnsi" w:hAnsiTheme="majorHAnsi" w:cstheme="majorHAnsi"/>
        </w:rPr>
        <w:t xml:space="preserve">he employee has, during the course of study, consistently maintained a satisfactory or above standard in their work </w:t>
      </w:r>
      <w:proofErr w:type="gramStart"/>
      <w:r w:rsidR="00797E5F" w:rsidRPr="00A04B23">
        <w:rPr>
          <w:rFonts w:asciiTheme="majorHAnsi" w:hAnsiTheme="majorHAnsi" w:cstheme="majorHAnsi"/>
        </w:rPr>
        <w:t>performance;</w:t>
      </w:r>
      <w:proofErr w:type="gramEnd"/>
      <w:r w:rsidR="00797E5F" w:rsidRPr="00A04B23">
        <w:rPr>
          <w:rFonts w:asciiTheme="majorHAnsi" w:hAnsiTheme="majorHAnsi" w:cstheme="majorHAnsi"/>
        </w:rPr>
        <w:t xml:space="preserve"> </w:t>
      </w:r>
    </w:p>
    <w:p w14:paraId="56385174" w14:textId="2A55E9C2" w:rsidR="00797E5F" w:rsidRPr="00A04B23" w:rsidRDefault="00917260" w:rsidP="00083B62">
      <w:pPr>
        <w:pStyle w:val="ListParagraph"/>
        <w:numPr>
          <w:ilvl w:val="0"/>
          <w:numId w:val="5"/>
        </w:numPr>
        <w:shd w:val="clear" w:color="auto" w:fill="FFFFFF"/>
        <w:spacing w:after="0" w:line="240" w:lineRule="auto"/>
        <w:jc w:val="both"/>
        <w:rPr>
          <w:rFonts w:asciiTheme="majorHAnsi" w:hAnsiTheme="majorHAnsi" w:cstheme="majorHAnsi"/>
        </w:rPr>
      </w:pPr>
      <w:r>
        <w:rPr>
          <w:rFonts w:asciiTheme="majorHAnsi" w:hAnsiTheme="majorHAnsi" w:cstheme="majorHAnsi"/>
        </w:rPr>
        <w:t>T</w:t>
      </w:r>
      <w:r w:rsidR="00797E5F" w:rsidRPr="00A04B23">
        <w:rPr>
          <w:rFonts w:asciiTheme="majorHAnsi" w:hAnsiTheme="majorHAnsi" w:cstheme="majorHAnsi"/>
        </w:rPr>
        <w:t xml:space="preserve">he employee is still employed by </w:t>
      </w:r>
      <w:r w:rsidR="0075165B">
        <w:rPr>
          <w:rFonts w:asciiTheme="majorHAnsi" w:hAnsiTheme="majorHAnsi" w:cstheme="majorHAnsi"/>
        </w:rPr>
        <w:t>Parkar</w:t>
      </w:r>
      <w:r w:rsidR="00797E5F" w:rsidRPr="00A04B23">
        <w:rPr>
          <w:rFonts w:asciiTheme="majorHAnsi" w:hAnsiTheme="majorHAnsi" w:cstheme="majorHAnsi"/>
        </w:rPr>
        <w:t xml:space="preserve">, at the completion of the relevant course units/subject for which assistance has been approved; and </w:t>
      </w:r>
    </w:p>
    <w:p w14:paraId="4999C0A8" w14:textId="051D5714" w:rsidR="00797E5F" w:rsidRPr="00A04B23" w:rsidRDefault="00917260" w:rsidP="00083B62">
      <w:pPr>
        <w:pStyle w:val="ListParagraph"/>
        <w:numPr>
          <w:ilvl w:val="0"/>
          <w:numId w:val="5"/>
        </w:numPr>
        <w:shd w:val="clear" w:color="auto" w:fill="FFFFFF" w:themeFill="background1"/>
        <w:spacing w:after="0" w:line="240" w:lineRule="auto"/>
        <w:jc w:val="both"/>
        <w:rPr>
          <w:rFonts w:asciiTheme="majorHAnsi" w:hAnsiTheme="majorHAnsi" w:cstheme="majorHAnsi"/>
        </w:rPr>
      </w:pPr>
      <w:r w:rsidRPr="00A04B23">
        <w:rPr>
          <w:rFonts w:asciiTheme="majorHAnsi" w:hAnsiTheme="majorHAnsi" w:cstheme="majorHAnsi"/>
        </w:rPr>
        <w:t>The</w:t>
      </w:r>
      <w:r w:rsidR="00797E5F" w:rsidRPr="00A04B23">
        <w:rPr>
          <w:rFonts w:asciiTheme="majorHAnsi" w:hAnsiTheme="majorHAnsi" w:cstheme="majorHAnsi"/>
        </w:rPr>
        <w:t xml:space="preserve"> employee agrees to repay the financial assistance provided in the circumstances listed below. </w:t>
      </w:r>
    </w:p>
    <w:p w14:paraId="2A80CDFD" w14:textId="77777777" w:rsidR="00797E5F" w:rsidRPr="00A04B23" w:rsidRDefault="00797E5F" w:rsidP="00083B62">
      <w:pPr>
        <w:shd w:val="clear" w:color="auto" w:fill="FFFFFF"/>
        <w:spacing w:after="0" w:line="240" w:lineRule="auto"/>
        <w:jc w:val="both"/>
        <w:rPr>
          <w:rFonts w:asciiTheme="majorHAnsi" w:hAnsiTheme="majorHAnsi" w:cstheme="majorHAnsi"/>
        </w:rPr>
      </w:pPr>
    </w:p>
    <w:p w14:paraId="2A6B3E66" w14:textId="3050EA94" w:rsidR="00797E5F" w:rsidRPr="00A04B23" w:rsidRDefault="00797E5F" w:rsidP="00083B62">
      <w:pPr>
        <w:pStyle w:val="ListParagraph"/>
        <w:numPr>
          <w:ilvl w:val="1"/>
          <w:numId w:val="5"/>
        </w:numPr>
        <w:shd w:val="clear" w:color="auto" w:fill="FFFFFF" w:themeFill="background1"/>
        <w:spacing w:after="0" w:line="240" w:lineRule="auto"/>
        <w:jc w:val="both"/>
        <w:rPr>
          <w:rFonts w:asciiTheme="majorHAnsi" w:hAnsiTheme="majorHAnsi" w:cstheme="majorHAnsi"/>
        </w:rPr>
      </w:pPr>
      <w:r w:rsidRPr="00A04B23">
        <w:rPr>
          <w:rFonts w:asciiTheme="majorHAnsi" w:hAnsiTheme="majorHAnsi" w:cstheme="majorHAnsi"/>
        </w:rPr>
        <w:t xml:space="preserve">Retrospective assistance will not be granted. Therefore, applications for financial assistance made after the completion of a course will not be accepted. An employee is required to make an application in writing, notifying </w:t>
      </w:r>
      <w:r w:rsidR="0075165B">
        <w:rPr>
          <w:rFonts w:asciiTheme="majorHAnsi" w:hAnsiTheme="majorHAnsi" w:cstheme="majorHAnsi"/>
        </w:rPr>
        <w:t>Parkar</w:t>
      </w:r>
      <w:r w:rsidRPr="00A04B23">
        <w:rPr>
          <w:rFonts w:asciiTheme="majorHAnsi" w:hAnsiTheme="majorHAnsi" w:cstheme="majorHAnsi"/>
        </w:rPr>
        <w:t xml:space="preserve"> prior to enrolment </w:t>
      </w:r>
      <w:proofErr w:type="gramStart"/>
      <w:r w:rsidRPr="00A04B23">
        <w:rPr>
          <w:rFonts w:asciiTheme="majorHAnsi" w:hAnsiTheme="majorHAnsi" w:cstheme="majorHAnsi"/>
        </w:rPr>
        <w:t>in</w:t>
      </w:r>
      <w:proofErr w:type="gramEnd"/>
      <w:r w:rsidRPr="00A04B23">
        <w:rPr>
          <w:rFonts w:asciiTheme="majorHAnsi" w:hAnsiTheme="majorHAnsi" w:cstheme="majorHAnsi"/>
        </w:rPr>
        <w:t xml:space="preserve"> the course. </w:t>
      </w:r>
    </w:p>
    <w:p w14:paraId="6F45A093" w14:textId="77777777" w:rsidR="00797E5F" w:rsidRPr="00A04B23" w:rsidRDefault="00797E5F" w:rsidP="00083B62">
      <w:pPr>
        <w:shd w:val="clear" w:color="auto" w:fill="FFFFFF"/>
        <w:spacing w:after="0" w:line="240" w:lineRule="auto"/>
        <w:jc w:val="both"/>
        <w:rPr>
          <w:rFonts w:asciiTheme="majorHAnsi" w:hAnsiTheme="majorHAnsi" w:cstheme="majorHAnsi"/>
        </w:rPr>
      </w:pPr>
    </w:p>
    <w:p w14:paraId="5D2E1938" w14:textId="77777777" w:rsidR="00797E5F" w:rsidRPr="00A04B23" w:rsidRDefault="00797E5F" w:rsidP="00083B62">
      <w:pPr>
        <w:pStyle w:val="ListParagraph"/>
        <w:numPr>
          <w:ilvl w:val="1"/>
          <w:numId w:val="5"/>
        </w:numPr>
        <w:shd w:val="clear" w:color="auto" w:fill="FFFFFF" w:themeFill="background1"/>
        <w:spacing w:after="0" w:line="240" w:lineRule="auto"/>
        <w:jc w:val="both"/>
        <w:rPr>
          <w:rFonts w:asciiTheme="majorHAnsi" w:hAnsiTheme="majorHAnsi" w:cstheme="majorHAnsi"/>
        </w:rPr>
      </w:pPr>
      <w:r w:rsidRPr="00A04B23">
        <w:rPr>
          <w:rFonts w:asciiTheme="majorHAnsi" w:hAnsiTheme="majorHAnsi" w:cstheme="majorHAnsi"/>
        </w:rPr>
        <w:t xml:space="preserve">Approval for educational assistance is valid for a maximum period of twelve months. Employees are required to re-apply at the end of the approval period, prior to re-enrolling </w:t>
      </w:r>
      <w:proofErr w:type="gramStart"/>
      <w:r w:rsidRPr="00A04B23">
        <w:rPr>
          <w:rFonts w:asciiTheme="majorHAnsi" w:hAnsiTheme="majorHAnsi" w:cstheme="majorHAnsi"/>
        </w:rPr>
        <w:t>in</w:t>
      </w:r>
      <w:proofErr w:type="gramEnd"/>
      <w:r w:rsidRPr="00A04B23">
        <w:rPr>
          <w:rFonts w:asciiTheme="majorHAnsi" w:hAnsiTheme="majorHAnsi" w:cstheme="majorHAnsi"/>
        </w:rPr>
        <w:t xml:space="preserve"> an education course. Continuation of assistance is subject to the satisfactory completion of course units in the prior approval period and the additional criteria listed above.</w:t>
      </w:r>
    </w:p>
    <w:p w14:paraId="4C8A4FE3" w14:textId="77777777" w:rsidR="00797E5F" w:rsidRPr="00A04B23" w:rsidRDefault="00797E5F" w:rsidP="00797E5F">
      <w:pPr>
        <w:shd w:val="clear" w:color="auto" w:fill="FFFFFF"/>
        <w:spacing w:after="0" w:line="240" w:lineRule="auto"/>
        <w:rPr>
          <w:rFonts w:asciiTheme="majorHAnsi" w:eastAsia="Times New Roman" w:hAnsiTheme="majorHAnsi" w:cstheme="majorHAnsi"/>
          <w:color w:val="002060"/>
        </w:rPr>
      </w:pPr>
    </w:p>
    <w:p w14:paraId="7127896F" w14:textId="77777777" w:rsidR="00797E5F" w:rsidRPr="00A04B23" w:rsidRDefault="00797E5F" w:rsidP="00C945D8">
      <w:pPr>
        <w:shd w:val="clear" w:color="auto" w:fill="FFFFFF"/>
        <w:spacing w:after="0" w:line="240" w:lineRule="auto"/>
        <w:jc w:val="both"/>
        <w:rPr>
          <w:rFonts w:asciiTheme="majorHAnsi" w:eastAsia="Times New Roman" w:hAnsiTheme="majorHAnsi" w:cstheme="majorHAnsi"/>
          <w:b/>
          <w:bCs/>
          <w:color w:val="002060"/>
        </w:rPr>
      </w:pPr>
      <w:r w:rsidRPr="00A04B23">
        <w:rPr>
          <w:rFonts w:asciiTheme="majorHAnsi" w:eastAsia="Times New Roman" w:hAnsiTheme="majorHAnsi" w:cstheme="majorHAnsi"/>
          <w:b/>
          <w:bCs/>
          <w:color w:val="002060"/>
        </w:rPr>
        <w:t>DOCUMENTATION REQUIRED</w:t>
      </w:r>
    </w:p>
    <w:p w14:paraId="14D05C97" w14:textId="77777777" w:rsidR="00797E5F" w:rsidRPr="00A04B23" w:rsidRDefault="00797E5F" w:rsidP="00C945D8">
      <w:pPr>
        <w:shd w:val="clear" w:color="auto" w:fill="FFFFFF" w:themeFill="background1"/>
        <w:spacing w:after="0" w:line="240" w:lineRule="auto"/>
        <w:jc w:val="both"/>
        <w:rPr>
          <w:rFonts w:asciiTheme="majorHAnsi" w:eastAsia="Times New Roman" w:hAnsiTheme="majorHAnsi" w:cstheme="majorHAnsi"/>
          <w:color w:val="000000"/>
          <w:bdr w:val="none" w:sz="0" w:space="0" w:color="auto" w:frame="1"/>
        </w:rPr>
      </w:pPr>
      <w:r w:rsidRPr="00A04B23">
        <w:rPr>
          <w:rFonts w:asciiTheme="majorHAnsi" w:eastAsia="Times New Roman" w:hAnsiTheme="majorHAnsi" w:cstheme="majorHAnsi"/>
          <w:color w:val="000000"/>
          <w:bdr w:val="none" w:sz="0" w:space="0" w:color="auto" w:frame="1"/>
        </w:rPr>
        <w:t>After the delivery manager shares the approval with the employee, he or she must submit the below documentation with HR Team for further processing:</w:t>
      </w:r>
    </w:p>
    <w:p w14:paraId="187CCAAD" w14:textId="77777777" w:rsidR="00797E5F" w:rsidRPr="00A04B23" w:rsidRDefault="00797E5F" w:rsidP="00C945D8">
      <w:pPr>
        <w:shd w:val="clear" w:color="auto" w:fill="FFFFFF"/>
        <w:spacing w:after="0" w:line="240" w:lineRule="auto"/>
        <w:jc w:val="both"/>
        <w:rPr>
          <w:rFonts w:asciiTheme="majorHAnsi" w:eastAsia="Times New Roman" w:hAnsiTheme="majorHAnsi" w:cstheme="majorHAnsi"/>
          <w:color w:val="000000"/>
          <w:bdr w:val="none" w:sz="0" w:space="0" w:color="auto" w:frame="1"/>
        </w:rPr>
      </w:pPr>
    </w:p>
    <w:p w14:paraId="0677FCB5" w14:textId="77777777" w:rsidR="00797E5F" w:rsidRPr="00A04B23" w:rsidRDefault="00797E5F" w:rsidP="00C945D8">
      <w:pPr>
        <w:pStyle w:val="ListParagraph"/>
        <w:numPr>
          <w:ilvl w:val="0"/>
          <w:numId w:val="3"/>
        </w:numPr>
        <w:shd w:val="clear" w:color="auto" w:fill="FFFFFF"/>
        <w:spacing w:after="0" w:line="240" w:lineRule="auto"/>
        <w:jc w:val="both"/>
        <w:rPr>
          <w:rFonts w:asciiTheme="majorHAnsi" w:eastAsia="Times New Roman" w:hAnsiTheme="majorHAnsi" w:cstheme="majorHAnsi"/>
          <w:color w:val="000000"/>
          <w:bdr w:val="none" w:sz="0" w:space="0" w:color="auto" w:frame="1"/>
        </w:rPr>
      </w:pPr>
      <w:r w:rsidRPr="00A04B23">
        <w:rPr>
          <w:rFonts w:asciiTheme="majorHAnsi" w:eastAsia="Times New Roman" w:hAnsiTheme="majorHAnsi" w:cstheme="majorHAnsi"/>
          <w:color w:val="000000"/>
          <w:bdr w:val="none" w:sz="0" w:space="0" w:color="auto" w:frame="1"/>
        </w:rPr>
        <w:t>Approval mail shared by Delivery Manager</w:t>
      </w:r>
    </w:p>
    <w:p w14:paraId="44266586" w14:textId="77777777" w:rsidR="00797E5F" w:rsidRPr="00A04B23" w:rsidRDefault="00797E5F" w:rsidP="00C945D8">
      <w:pPr>
        <w:pStyle w:val="ListParagraph"/>
        <w:numPr>
          <w:ilvl w:val="0"/>
          <w:numId w:val="3"/>
        </w:numPr>
        <w:shd w:val="clear" w:color="auto" w:fill="FFFFFF"/>
        <w:spacing w:after="0" w:line="240" w:lineRule="auto"/>
        <w:jc w:val="both"/>
        <w:rPr>
          <w:rFonts w:asciiTheme="majorHAnsi" w:eastAsia="Times New Roman" w:hAnsiTheme="majorHAnsi" w:cstheme="majorHAnsi"/>
          <w:color w:val="000000"/>
          <w:bdr w:val="none" w:sz="0" w:space="0" w:color="auto" w:frame="1"/>
        </w:rPr>
      </w:pPr>
      <w:r w:rsidRPr="00A04B23">
        <w:rPr>
          <w:rFonts w:asciiTheme="majorHAnsi" w:eastAsia="Times New Roman" w:hAnsiTheme="majorHAnsi" w:cstheme="majorHAnsi"/>
          <w:color w:val="000000"/>
          <w:bdr w:val="none" w:sz="0" w:space="0" w:color="auto" w:frame="1"/>
        </w:rPr>
        <w:t>Acceptance letter/mail from the college/institute</w:t>
      </w:r>
    </w:p>
    <w:p w14:paraId="1011A13F" w14:textId="684A77D2" w:rsidR="00797E5F" w:rsidRPr="00A04B23" w:rsidRDefault="00797E5F" w:rsidP="00C945D8">
      <w:pPr>
        <w:pStyle w:val="ListParagraph"/>
        <w:numPr>
          <w:ilvl w:val="0"/>
          <w:numId w:val="3"/>
        </w:numPr>
        <w:shd w:val="clear" w:color="auto" w:fill="FFFFFF"/>
        <w:spacing w:after="0" w:line="240" w:lineRule="auto"/>
        <w:jc w:val="both"/>
        <w:rPr>
          <w:rFonts w:asciiTheme="majorHAnsi" w:eastAsia="Times New Roman" w:hAnsiTheme="majorHAnsi" w:cstheme="majorHAnsi"/>
          <w:color w:val="000000"/>
          <w:bdr w:val="none" w:sz="0" w:space="0" w:color="auto" w:frame="1"/>
        </w:rPr>
      </w:pPr>
      <w:r w:rsidRPr="00A04B23">
        <w:rPr>
          <w:rFonts w:asciiTheme="majorHAnsi" w:eastAsia="Times New Roman" w:hAnsiTheme="majorHAnsi" w:cstheme="majorHAnsi"/>
          <w:color w:val="000000"/>
          <w:bdr w:val="none" w:sz="0" w:space="0" w:color="auto" w:frame="1"/>
        </w:rPr>
        <w:t>Fee break-up</w:t>
      </w:r>
      <w:r w:rsidR="00796538" w:rsidRPr="00A04B23">
        <w:rPr>
          <w:rFonts w:asciiTheme="majorHAnsi" w:eastAsia="Times New Roman" w:hAnsiTheme="majorHAnsi" w:cstheme="majorHAnsi"/>
          <w:color w:val="000000"/>
          <w:bdr w:val="none" w:sz="0" w:space="0" w:color="auto" w:frame="1"/>
        </w:rPr>
        <w:t xml:space="preserve"> from school, college, or university</w:t>
      </w:r>
    </w:p>
    <w:p w14:paraId="0F63A004" w14:textId="77777777" w:rsidR="00797E5F" w:rsidRPr="00A04B23" w:rsidRDefault="00797E5F" w:rsidP="00C945D8">
      <w:pPr>
        <w:pStyle w:val="ListParagraph"/>
        <w:numPr>
          <w:ilvl w:val="0"/>
          <w:numId w:val="3"/>
        </w:numPr>
        <w:spacing w:after="0" w:line="240" w:lineRule="auto"/>
        <w:jc w:val="both"/>
        <w:rPr>
          <w:rFonts w:asciiTheme="majorHAnsi" w:eastAsia="Times New Roman" w:hAnsiTheme="majorHAnsi" w:cstheme="majorHAnsi"/>
          <w:color w:val="111C24"/>
          <w:shd w:val="clear" w:color="auto" w:fill="FFFFFF"/>
          <w:lang w:eastAsia="en-GB"/>
        </w:rPr>
      </w:pPr>
      <w:r w:rsidRPr="00A04B23">
        <w:rPr>
          <w:rFonts w:asciiTheme="majorHAnsi" w:eastAsia="Times New Roman" w:hAnsiTheme="majorHAnsi" w:cstheme="majorHAnsi"/>
          <w:color w:val="111C24"/>
          <w:shd w:val="clear" w:color="auto" w:fill="FFFFFF"/>
          <w:lang w:eastAsia="en-GB"/>
        </w:rPr>
        <w:t>Proof of payment, such as the original receipt or card statement</w:t>
      </w:r>
    </w:p>
    <w:p w14:paraId="7BFE80C8" w14:textId="77777777" w:rsidR="00797E5F" w:rsidRPr="00A04B23" w:rsidRDefault="00797E5F" w:rsidP="00C945D8">
      <w:pPr>
        <w:pStyle w:val="Default"/>
        <w:jc w:val="both"/>
        <w:rPr>
          <w:rFonts w:asciiTheme="majorHAnsi" w:hAnsiTheme="majorHAnsi" w:cstheme="majorHAnsi"/>
          <w:b/>
          <w:bCs/>
          <w:sz w:val="22"/>
          <w:szCs w:val="22"/>
        </w:rPr>
      </w:pPr>
    </w:p>
    <w:p w14:paraId="6D9F75DC" w14:textId="2848B5F5" w:rsidR="00797E5F" w:rsidRDefault="00797E5F" w:rsidP="00C945D8">
      <w:pPr>
        <w:pStyle w:val="Default"/>
        <w:jc w:val="both"/>
        <w:rPr>
          <w:rFonts w:asciiTheme="majorHAnsi" w:hAnsiTheme="majorHAnsi" w:cstheme="majorHAnsi"/>
          <w:sz w:val="22"/>
          <w:szCs w:val="22"/>
        </w:rPr>
      </w:pPr>
      <w:r w:rsidRPr="00A04B23">
        <w:rPr>
          <w:rFonts w:asciiTheme="majorHAnsi" w:hAnsiTheme="majorHAnsi" w:cstheme="majorHAnsi"/>
          <w:sz w:val="22"/>
          <w:szCs w:val="22"/>
        </w:rPr>
        <w:t xml:space="preserve">In </w:t>
      </w:r>
      <w:r w:rsidR="009F4FEF" w:rsidRPr="00A04B23">
        <w:rPr>
          <w:rFonts w:asciiTheme="majorHAnsi" w:hAnsiTheme="majorHAnsi" w:cstheme="majorHAnsi"/>
          <w:sz w:val="22"/>
          <w:szCs w:val="22"/>
        </w:rPr>
        <w:t>the case</w:t>
      </w:r>
      <w:r w:rsidRPr="00A04B23">
        <w:rPr>
          <w:rFonts w:asciiTheme="majorHAnsi" w:hAnsiTheme="majorHAnsi" w:cstheme="majorHAnsi"/>
          <w:sz w:val="22"/>
          <w:szCs w:val="22"/>
        </w:rPr>
        <w:t xml:space="preserve"> of a course of a 2+ year duration wherein the fee for the next year/semester is to be paid the following year, the applicant may share the documents above with the 2</w:t>
      </w:r>
      <w:r w:rsidRPr="00A04B23">
        <w:rPr>
          <w:rFonts w:asciiTheme="majorHAnsi" w:hAnsiTheme="majorHAnsi" w:cstheme="majorHAnsi"/>
          <w:sz w:val="22"/>
          <w:szCs w:val="22"/>
          <w:vertAlign w:val="superscript"/>
        </w:rPr>
        <w:t>nd</w:t>
      </w:r>
      <w:r w:rsidRPr="00A04B23">
        <w:rPr>
          <w:rFonts w:asciiTheme="majorHAnsi" w:hAnsiTheme="majorHAnsi" w:cstheme="majorHAnsi"/>
          <w:sz w:val="22"/>
          <w:szCs w:val="22"/>
        </w:rPr>
        <w:t xml:space="preserve"> year fee receipt to the HR Team in the 2</w:t>
      </w:r>
      <w:r w:rsidRPr="00A04B23">
        <w:rPr>
          <w:rFonts w:asciiTheme="majorHAnsi" w:hAnsiTheme="majorHAnsi" w:cstheme="majorHAnsi"/>
          <w:sz w:val="22"/>
          <w:szCs w:val="22"/>
          <w:vertAlign w:val="superscript"/>
        </w:rPr>
        <w:t>nd</w:t>
      </w:r>
      <w:r w:rsidRPr="00A04B23">
        <w:rPr>
          <w:rFonts w:asciiTheme="majorHAnsi" w:hAnsiTheme="majorHAnsi" w:cstheme="majorHAnsi"/>
          <w:sz w:val="22"/>
          <w:szCs w:val="22"/>
        </w:rPr>
        <w:t xml:space="preserve"> year of the course.</w:t>
      </w:r>
    </w:p>
    <w:p w14:paraId="35EE9A48" w14:textId="77777777" w:rsidR="00851D83" w:rsidRDefault="00851D83" w:rsidP="00C945D8">
      <w:pPr>
        <w:pStyle w:val="Default"/>
        <w:jc w:val="both"/>
        <w:rPr>
          <w:rFonts w:asciiTheme="majorHAnsi" w:hAnsiTheme="majorHAnsi" w:cstheme="majorHAnsi"/>
          <w:sz w:val="22"/>
          <w:szCs w:val="22"/>
        </w:rPr>
      </w:pPr>
    </w:p>
    <w:p w14:paraId="56F957DD" w14:textId="77777777" w:rsidR="00851D83" w:rsidRDefault="00851D83" w:rsidP="00C945D8">
      <w:pPr>
        <w:pStyle w:val="Default"/>
        <w:jc w:val="both"/>
        <w:rPr>
          <w:rFonts w:asciiTheme="majorHAnsi" w:hAnsiTheme="majorHAnsi" w:cstheme="majorHAnsi"/>
          <w:sz w:val="22"/>
          <w:szCs w:val="22"/>
        </w:rPr>
      </w:pPr>
    </w:p>
    <w:p w14:paraId="19609896" w14:textId="77777777" w:rsidR="00851D83" w:rsidRDefault="00851D83" w:rsidP="00C945D8">
      <w:pPr>
        <w:pStyle w:val="Default"/>
        <w:jc w:val="both"/>
        <w:rPr>
          <w:rFonts w:asciiTheme="majorHAnsi" w:hAnsiTheme="majorHAnsi" w:cstheme="majorHAnsi"/>
          <w:sz w:val="22"/>
          <w:szCs w:val="22"/>
        </w:rPr>
      </w:pPr>
    </w:p>
    <w:p w14:paraId="6DF00001" w14:textId="77777777" w:rsidR="00851D83" w:rsidRPr="00A04B23" w:rsidRDefault="00851D83" w:rsidP="00C945D8">
      <w:pPr>
        <w:pStyle w:val="Default"/>
        <w:jc w:val="both"/>
        <w:rPr>
          <w:rFonts w:asciiTheme="majorHAnsi" w:hAnsiTheme="majorHAnsi" w:cstheme="majorHAnsi"/>
          <w:sz w:val="22"/>
          <w:szCs w:val="22"/>
        </w:rPr>
      </w:pPr>
    </w:p>
    <w:p w14:paraId="197966D8" w14:textId="77777777" w:rsidR="00797E5F" w:rsidRPr="00A04B23" w:rsidRDefault="00797E5F" w:rsidP="00C945D8">
      <w:pPr>
        <w:shd w:val="clear" w:color="auto" w:fill="FFFFFF"/>
        <w:spacing w:after="0" w:line="240" w:lineRule="auto"/>
        <w:jc w:val="both"/>
        <w:rPr>
          <w:rFonts w:asciiTheme="majorHAnsi" w:eastAsia="Times New Roman" w:hAnsiTheme="majorHAnsi" w:cstheme="majorHAnsi"/>
          <w:color w:val="002060"/>
          <w:bdr w:val="none" w:sz="0" w:space="0" w:color="auto" w:frame="1"/>
        </w:rPr>
      </w:pPr>
    </w:p>
    <w:p w14:paraId="616B31ED" w14:textId="77777777" w:rsidR="00797E5F" w:rsidRPr="00A04B23" w:rsidRDefault="00797E5F" w:rsidP="00C945D8">
      <w:pPr>
        <w:shd w:val="clear" w:color="auto" w:fill="FFFFFF"/>
        <w:spacing w:after="0" w:line="240" w:lineRule="auto"/>
        <w:jc w:val="both"/>
        <w:rPr>
          <w:rFonts w:asciiTheme="majorHAnsi" w:eastAsia="Times New Roman" w:hAnsiTheme="majorHAnsi" w:cstheme="majorHAnsi"/>
          <w:color w:val="002060"/>
        </w:rPr>
      </w:pPr>
      <w:r w:rsidRPr="00A04B23">
        <w:rPr>
          <w:rFonts w:asciiTheme="majorHAnsi" w:eastAsia="Times New Roman" w:hAnsiTheme="majorHAnsi" w:cstheme="majorHAnsi"/>
          <w:b/>
          <w:bCs/>
          <w:color w:val="002060"/>
          <w:bdr w:val="none" w:sz="0" w:space="0" w:color="auto" w:frame="1"/>
        </w:rPr>
        <w:lastRenderedPageBreak/>
        <w:t>REPAYMENT OF EDUCATION ASSISTANCE</w:t>
      </w:r>
    </w:p>
    <w:p w14:paraId="6867398C" w14:textId="5983C6E5" w:rsidR="00797E5F" w:rsidRPr="00A04B23" w:rsidRDefault="00797E5F" w:rsidP="003E1568">
      <w:pPr>
        <w:shd w:val="clear" w:color="auto" w:fill="FFFFFF"/>
        <w:spacing w:line="240" w:lineRule="auto"/>
        <w:jc w:val="both"/>
        <w:rPr>
          <w:rFonts w:asciiTheme="majorHAnsi" w:hAnsiTheme="majorHAnsi" w:cstheme="majorHAnsi"/>
        </w:rPr>
      </w:pPr>
      <w:r w:rsidRPr="00A04B23">
        <w:rPr>
          <w:rFonts w:asciiTheme="majorHAnsi" w:hAnsiTheme="majorHAnsi" w:cstheme="majorHAnsi"/>
        </w:rPr>
        <w:t xml:space="preserve">Where an employee ceases to be engaged by </w:t>
      </w:r>
      <w:r w:rsidR="0075165B">
        <w:rPr>
          <w:rFonts w:asciiTheme="majorHAnsi" w:hAnsiTheme="majorHAnsi" w:cstheme="majorHAnsi"/>
        </w:rPr>
        <w:t>Parkar</w:t>
      </w:r>
      <w:r w:rsidRPr="00A04B23">
        <w:rPr>
          <w:rFonts w:asciiTheme="majorHAnsi" w:hAnsiTheme="majorHAnsi" w:cstheme="majorHAnsi"/>
        </w:rPr>
        <w:t xml:space="preserve"> for any reason: while completing the education course; or within 2 years of completion of the education course or part thereof, for any part of which the employee has been reimbursed or had the fees otherwise paid by or on behalf of </w:t>
      </w:r>
      <w:r w:rsidR="0075165B">
        <w:rPr>
          <w:rFonts w:asciiTheme="majorHAnsi" w:hAnsiTheme="majorHAnsi" w:cstheme="majorHAnsi"/>
        </w:rPr>
        <w:t>Parkar</w:t>
      </w:r>
      <w:r w:rsidRPr="00A04B23">
        <w:rPr>
          <w:rFonts w:asciiTheme="majorHAnsi" w:hAnsiTheme="majorHAnsi" w:cstheme="majorHAnsi"/>
        </w:rPr>
        <w:t xml:space="preserve">, the employee will be required to repay to </w:t>
      </w:r>
      <w:r w:rsidR="0075165B">
        <w:rPr>
          <w:rFonts w:asciiTheme="majorHAnsi" w:hAnsiTheme="majorHAnsi" w:cstheme="majorHAnsi"/>
        </w:rPr>
        <w:t>Parkar</w:t>
      </w:r>
      <w:r w:rsidRPr="00A04B23">
        <w:rPr>
          <w:rFonts w:asciiTheme="majorHAnsi" w:hAnsiTheme="majorHAnsi" w:cstheme="majorHAnsi"/>
        </w:rPr>
        <w:t xml:space="preserve"> as a debt, in accordance with the following scale, all relevant financial assistance provided by </w:t>
      </w:r>
      <w:r w:rsidR="0075165B">
        <w:rPr>
          <w:rFonts w:asciiTheme="majorHAnsi" w:hAnsiTheme="majorHAnsi" w:cstheme="majorHAnsi"/>
        </w:rPr>
        <w:t>Parkar</w:t>
      </w:r>
      <w:r w:rsidRPr="00A04B23">
        <w:rPr>
          <w:rFonts w:asciiTheme="majorHAnsi" w:hAnsiTheme="majorHAnsi" w:cstheme="majorHAnsi"/>
        </w:rPr>
        <w:t xml:space="preserve"> in connection with the education course: </w:t>
      </w:r>
    </w:p>
    <w:p w14:paraId="5B1791A4" w14:textId="4B280C2F" w:rsidR="00797E5F" w:rsidRPr="003E7145" w:rsidRDefault="00797E5F" w:rsidP="003E1568">
      <w:pPr>
        <w:pStyle w:val="ListParagraph"/>
        <w:numPr>
          <w:ilvl w:val="1"/>
          <w:numId w:val="8"/>
        </w:numPr>
        <w:shd w:val="clear" w:color="auto" w:fill="FFFFFF"/>
        <w:spacing w:line="240" w:lineRule="auto"/>
        <w:jc w:val="both"/>
        <w:rPr>
          <w:rFonts w:asciiTheme="majorHAnsi" w:hAnsiTheme="majorHAnsi" w:cstheme="majorHAnsi"/>
        </w:rPr>
      </w:pPr>
      <w:r w:rsidRPr="003E7145">
        <w:rPr>
          <w:rFonts w:asciiTheme="majorHAnsi" w:hAnsiTheme="majorHAnsi" w:cstheme="majorHAnsi"/>
        </w:rPr>
        <w:t xml:space="preserve">up to 12 months from the date of the relevant reimbursement date – 100% of the costs reimbursed by </w:t>
      </w:r>
      <w:r w:rsidR="0075165B">
        <w:rPr>
          <w:rFonts w:asciiTheme="majorHAnsi" w:hAnsiTheme="majorHAnsi" w:cstheme="majorHAnsi"/>
        </w:rPr>
        <w:t>Parkar</w:t>
      </w:r>
      <w:r w:rsidRPr="003E7145">
        <w:rPr>
          <w:rFonts w:asciiTheme="majorHAnsi" w:hAnsiTheme="majorHAnsi" w:cstheme="majorHAnsi"/>
        </w:rPr>
        <w:t xml:space="preserve">: </w:t>
      </w:r>
    </w:p>
    <w:p w14:paraId="323B1BFE" w14:textId="6E2FEFED" w:rsidR="00797E5F" w:rsidRPr="003E7145" w:rsidRDefault="00797E5F" w:rsidP="003E1568">
      <w:pPr>
        <w:pStyle w:val="ListParagraph"/>
        <w:numPr>
          <w:ilvl w:val="1"/>
          <w:numId w:val="8"/>
        </w:numPr>
        <w:shd w:val="clear" w:color="auto" w:fill="FFFFFF"/>
        <w:spacing w:line="240" w:lineRule="auto"/>
        <w:jc w:val="both"/>
        <w:rPr>
          <w:rFonts w:asciiTheme="majorHAnsi" w:hAnsiTheme="majorHAnsi" w:cstheme="majorHAnsi"/>
        </w:rPr>
      </w:pPr>
      <w:r w:rsidRPr="003E7145">
        <w:rPr>
          <w:rFonts w:asciiTheme="majorHAnsi" w:hAnsiTheme="majorHAnsi" w:cstheme="majorHAnsi"/>
        </w:rPr>
        <w:t xml:space="preserve">from 12 months to 18 months from the date of the relevant reimbursement date -50% of the costs reimbursed by </w:t>
      </w:r>
      <w:proofErr w:type="gramStart"/>
      <w:r w:rsidR="0075165B">
        <w:rPr>
          <w:rFonts w:asciiTheme="majorHAnsi" w:hAnsiTheme="majorHAnsi" w:cstheme="majorHAnsi"/>
        </w:rPr>
        <w:t>Parkar</w:t>
      </w:r>
      <w:r w:rsidRPr="003E7145">
        <w:rPr>
          <w:rFonts w:asciiTheme="majorHAnsi" w:hAnsiTheme="majorHAnsi" w:cstheme="majorHAnsi"/>
        </w:rPr>
        <w:t>;</w:t>
      </w:r>
      <w:proofErr w:type="gramEnd"/>
      <w:r w:rsidRPr="003E7145">
        <w:rPr>
          <w:rFonts w:asciiTheme="majorHAnsi" w:hAnsiTheme="majorHAnsi" w:cstheme="majorHAnsi"/>
        </w:rPr>
        <w:t xml:space="preserve"> </w:t>
      </w:r>
    </w:p>
    <w:p w14:paraId="20ADA9D4" w14:textId="6404BDB8" w:rsidR="00797E5F" w:rsidRPr="003E7145" w:rsidRDefault="00797E5F" w:rsidP="003E1568">
      <w:pPr>
        <w:pStyle w:val="ListParagraph"/>
        <w:numPr>
          <w:ilvl w:val="1"/>
          <w:numId w:val="8"/>
        </w:numPr>
        <w:shd w:val="clear" w:color="auto" w:fill="FFFFFF"/>
        <w:spacing w:line="240" w:lineRule="auto"/>
        <w:jc w:val="both"/>
        <w:rPr>
          <w:rFonts w:asciiTheme="majorHAnsi" w:hAnsiTheme="majorHAnsi" w:cstheme="majorHAnsi"/>
        </w:rPr>
      </w:pPr>
      <w:r w:rsidRPr="003E7145">
        <w:rPr>
          <w:rFonts w:asciiTheme="majorHAnsi" w:hAnsiTheme="majorHAnsi" w:cstheme="majorHAnsi"/>
        </w:rPr>
        <w:t xml:space="preserve">from 18 months to 24 months from the date of the relevant reimbursement date -25% of the costs reimbursed by </w:t>
      </w:r>
      <w:r w:rsidR="0075165B">
        <w:rPr>
          <w:rFonts w:asciiTheme="majorHAnsi" w:hAnsiTheme="majorHAnsi" w:cstheme="majorHAnsi"/>
        </w:rPr>
        <w:t>Parkar</w:t>
      </w:r>
      <w:r w:rsidRPr="003E7145">
        <w:rPr>
          <w:rFonts w:asciiTheme="majorHAnsi" w:hAnsiTheme="majorHAnsi" w:cstheme="majorHAnsi"/>
        </w:rPr>
        <w:t xml:space="preserve">. </w:t>
      </w:r>
    </w:p>
    <w:p w14:paraId="4158F997" w14:textId="70A85730" w:rsidR="00797E5F" w:rsidRPr="00A04B23" w:rsidRDefault="00797E5F" w:rsidP="003E1568">
      <w:pPr>
        <w:shd w:val="clear" w:color="auto" w:fill="FFFFFF" w:themeFill="background1"/>
        <w:spacing w:line="240" w:lineRule="auto"/>
        <w:jc w:val="both"/>
        <w:rPr>
          <w:rFonts w:asciiTheme="majorHAnsi" w:eastAsia="Times New Roman" w:hAnsiTheme="majorHAnsi" w:cstheme="majorHAnsi"/>
          <w:color w:val="000000"/>
        </w:rPr>
      </w:pPr>
      <w:r w:rsidRPr="00A04B23">
        <w:rPr>
          <w:rFonts w:asciiTheme="majorHAnsi" w:hAnsiTheme="majorHAnsi" w:cstheme="majorHAnsi"/>
        </w:rPr>
        <w:t xml:space="preserve">The employee </w:t>
      </w:r>
      <w:r w:rsidR="004D17B3" w:rsidRPr="00A04B23">
        <w:rPr>
          <w:rFonts w:asciiTheme="majorHAnsi" w:hAnsiTheme="majorHAnsi" w:cstheme="majorHAnsi"/>
        </w:rPr>
        <w:t>agrees</w:t>
      </w:r>
      <w:r w:rsidRPr="00A04B23">
        <w:rPr>
          <w:rFonts w:asciiTheme="majorHAnsi" w:hAnsiTheme="majorHAnsi" w:cstheme="majorHAnsi"/>
        </w:rPr>
        <w:t xml:space="preserve"> that any debt that the employee is due to repay to </w:t>
      </w:r>
      <w:r w:rsidR="0075165B">
        <w:rPr>
          <w:rFonts w:asciiTheme="majorHAnsi" w:hAnsiTheme="majorHAnsi" w:cstheme="majorHAnsi"/>
        </w:rPr>
        <w:t>Parkar</w:t>
      </w:r>
      <w:r w:rsidRPr="00A04B23">
        <w:rPr>
          <w:rFonts w:asciiTheme="majorHAnsi" w:hAnsiTheme="majorHAnsi" w:cstheme="majorHAnsi"/>
        </w:rPr>
        <w:t xml:space="preserve">, may be deducted from the Full &amp; Final settlement by </w:t>
      </w:r>
      <w:r w:rsidR="0075165B">
        <w:rPr>
          <w:rFonts w:asciiTheme="majorHAnsi" w:hAnsiTheme="majorHAnsi" w:cstheme="majorHAnsi"/>
        </w:rPr>
        <w:t>Parkar</w:t>
      </w:r>
      <w:r w:rsidRPr="00A04B23">
        <w:rPr>
          <w:rFonts w:asciiTheme="majorHAnsi" w:hAnsiTheme="majorHAnsi" w:cstheme="majorHAnsi"/>
        </w:rPr>
        <w:t xml:space="preserve"> on the date of termination of their employment. If no such monies are owed to the employee, the employee agrees to repay the debt immediately.</w:t>
      </w:r>
    </w:p>
    <w:p w14:paraId="0D6BEBF4" w14:textId="77777777" w:rsidR="00797E5F" w:rsidRPr="00A04B23" w:rsidRDefault="00797E5F" w:rsidP="00797E5F">
      <w:pPr>
        <w:shd w:val="clear" w:color="auto" w:fill="FFFFFF"/>
        <w:spacing w:after="0" w:line="240" w:lineRule="auto"/>
        <w:rPr>
          <w:rFonts w:asciiTheme="majorHAnsi" w:eastAsia="Times New Roman" w:hAnsiTheme="majorHAnsi" w:cstheme="majorHAnsi"/>
          <w:b/>
          <w:bCs/>
          <w:color w:val="002060"/>
          <w:bdr w:val="none" w:sz="0" w:space="0" w:color="auto" w:frame="1"/>
        </w:rPr>
      </w:pPr>
    </w:p>
    <w:p w14:paraId="004797CE" w14:textId="77777777" w:rsidR="00797E5F" w:rsidRPr="00A04B23" w:rsidRDefault="00797E5F" w:rsidP="00797E5F">
      <w:pPr>
        <w:shd w:val="clear" w:color="auto" w:fill="FFFFFF"/>
        <w:spacing w:after="0" w:line="240" w:lineRule="auto"/>
        <w:rPr>
          <w:rFonts w:asciiTheme="majorHAnsi" w:eastAsia="Times New Roman" w:hAnsiTheme="majorHAnsi" w:cstheme="majorHAnsi"/>
          <w:b/>
          <w:bCs/>
          <w:color w:val="002060"/>
          <w:bdr w:val="none" w:sz="0" w:space="0" w:color="auto" w:frame="1"/>
        </w:rPr>
      </w:pPr>
      <w:r w:rsidRPr="00A04B23">
        <w:rPr>
          <w:rFonts w:asciiTheme="majorHAnsi" w:eastAsia="Times New Roman" w:hAnsiTheme="majorHAnsi" w:cstheme="majorHAnsi"/>
          <w:b/>
          <w:bCs/>
          <w:color w:val="002060"/>
          <w:bdr w:val="none" w:sz="0" w:space="0" w:color="auto" w:frame="1"/>
        </w:rPr>
        <w:t>TERMS &amp; CONDITIONS</w:t>
      </w:r>
    </w:p>
    <w:p w14:paraId="55977B19" w14:textId="1B2640B9" w:rsidR="00797E5F" w:rsidRPr="00A04B23" w:rsidRDefault="00797E5F" w:rsidP="004D17B3">
      <w:pPr>
        <w:numPr>
          <w:ilvl w:val="0"/>
          <w:numId w:val="2"/>
        </w:numPr>
        <w:spacing w:after="0" w:line="240" w:lineRule="auto"/>
        <w:jc w:val="both"/>
        <w:rPr>
          <w:rFonts w:asciiTheme="majorHAnsi" w:hAnsiTheme="majorHAnsi" w:cstheme="majorHAnsi"/>
        </w:rPr>
      </w:pPr>
      <w:r w:rsidRPr="00A04B23">
        <w:rPr>
          <w:rFonts w:asciiTheme="majorHAnsi" w:hAnsiTheme="majorHAnsi" w:cstheme="majorHAnsi"/>
        </w:rPr>
        <w:t xml:space="preserve">Any employee, having the above eligibility, ready to execute a Bond in favor of the </w:t>
      </w:r>
      <w:r w:rsidR="003E1568" w:rsidRPr="00A04B23">
        <w:rPr>
          <w:rFonts w:asciiTheme="majorHAnsi" w:hAnsiTheme="majorHAnsi" w:cstheme="majorHAnsi"/>
        </w:rPr>
        <w:t>organization</w:t>
      </w:r>
      <w:r w:rsidRPr="00A04B23">
        <w:rPr>
          <w:rFonts w:asciiTheme="majorHAnsi" w:hAnsiTheme="majorHAnsi" w:cstheme="majorHAnsi"/>
        </w:rPr>
        <w:t xml:space="preserve"> for a period of minimum 2 years to undertake that he/she will serve the </w:t>
      </w:r>
      <w:r w:rsidR="004D17B3" w:rsidRPr="00A04B23">
        <w:rPr>
          <w:rFonts w:asciiTheme="majorHAnsi" w:hAnsiTheme="majorHAnsi" w:cstheme="majorHAnsi"/>
        </w:rPr>
        <w:t>organization</w:t>
      </w:r>
      <w:r w:rsidRPr="00A04B23">
        <w:rPr>
          <w:rFonts w:asciiTheme="majorHAnsi" w:hAnsiTheme="majorHAnsi" w:cstheme="majorHAnsi"/>
        </w:rPr>
        <w:t xml:space="preserve"> further at least 2 years after obtaining the higher education under this policy.</w:t>
      </w:r>
    </w:p>
    <w:p w14:paraId="2F5A4FF1" w14:textId="473D8636" w:rsidR="00797E5F" w:rsidRPr="00A04B23" w:rsidRDefault="00797E5F" w:rsidP="004D17B3">
      <w:pPr>
        <w:numPr>
          <w:ilvl w:val="0"/>
          <w:numId w:val="2"/>
        </w:numPr>
        <w:spacing w:after="0" w:line="240" w:lineRule="auto"/>
        <w:jc w:val="both"/>
        <w:rPr>
          <w:rFonts w:asciiTheme="majorHAnsi" w:hAnsiTheme="majorHAnsi" w:cstheme="majorHAnsi"/>
        </w:rPr>
      </w:pPr>
      <w:r w:rsidRPr="00A04B23">
        <w:rPr>
          <w:rFonts w:asciiTheme="majorHAnsi" w:hAnsiTheme="majorHAnsi" w:cstheme="majorHAnsi"/>
        </w:rPr>
        <w:t xml:space="preserve">He/she will be governed by the rules &amp; regulations of the </w:t>
      </w:r>
      <w:r w:rsidR="004D17B3" w:rsidRPr="00A04B23">
        <w:rPr>
          <w:rFonts w:asciiTheme="majorHAnsi" w:hAnsiTheme="majorHAnsi" w:cstheme="majorHAnsi"/>
        </w:rPr>
        <w:t>organization</w:t>
      </w:r>
      <w:r w:rsidRPr="00A04B23">
        <w:rPr>
          <w:rFonts w:asciiTheme="majorHAnsi" w:hAnsiTheme="majorHAnsi" w:cstheme="majorHAnsi"/>
        </w:rPr>
        <w:t xml:space="preserve"> in force and as applicable from time to time.</w:t>
      </w:r>
    </w:p>
    <w:p w14:paraId="36B99AF5" w14:textId="77777777" w:rsidR="00797E5F" w:rsidRPr="00A04B23" w:rsidRDefault="00797E5F" w:rsidP="004D17B3">
      <w:pPr>
        <w:numPr>
          <w:ilvl w:val="0"/>
          <w:numId w:val="2"/>
        </w:numPr>
        <w:spacing w:after="0" w:line="240" w:lineRule="auto"/>
        <w:jc w:val="both"/>
        <w:rPr>
          <w:rFonts w:asciiTheme="majorHAnsi" w:hAnsiTheme="majorHAnsi" w:cstheme="majorHAnsi"/>
        </w:rPr>
      </w:pPr>
      <w:r w:rsidRPr="00A04B23">
        <w:rPr>
          <w:rFonts w:asciiTheme="majorHAnsi" w:hAnsiTheme="majorHAnsi" w:cstheme="majorHAnsi"/>
        </w:rPr>
        <w:t>Before opting for any such course, the employee must get written permission(digital) from the Business and HR Leadership.</w:t>
      </w:r>
    </w:p>
    <w:p w14:paraId="097A6AA5" w14:textId="77777777" w:rsidR="00797E5F" w:rsidRPr="00A04B23" w:rsidRDefault="00797E5F" w:rsidP="00797E5F">
      <w:pPr>
        <w:shd w:val="clear" w:color="auto" w:fill="FFFFFF"/>
        <w:spacing w:after="0" w:line="240" w:lineRule="auto"/>
        <w:rPr>
          <w:rFonts w:asciiTheme="majorHAnsi" w:eastAsia="Times New Roman" w:hAnsiTheme="majorHAnsi" w:cstheme="majorHAnsi"/>
          <w:color w:val="000000"/>
        </w:rPr>
      </w:pPr>
    </w:p>
    <w:p w14:paraId="3859F3EA" w14:textId="77777777" w:rsidR="00797E5F" w:rsidRPr="00A04B23" w:rsidRDefault="00797E5F" w:rsidP="00797E5F">
      <w:pPr>
        <w:shd w:val="clear" w:color="auto" w:fill="FFFFFF"/>
        <w:spacing w:after="0" w:line="240" w:lineRule="auto"/>
        <w:rPr>
          <w:rFonts w:asciiTheme="majorHAnsi" w:eastAsia="Times New Roman" w:hAnsiTheme="majorHAnsi" w:cstheme="majorHAnsi"/>
          <w:color w:val="000000"/>
        </w:rPr>
      </w:pPr>
    </w:p>
    <w:p w14:paraId="6DEF25C8" w14:textId="77777777" w:rsidR="00797E5F" w:rsidRPr="00A04B23" w:rsidRDefault="00797E5F" w:rsidP="00797E5F">
      <w:pPr>
        <w:shd w:val="clear" w:color="auto" w:fill="FFFFFF"/>
        <w:spacing w:after="0" w:line="240" w:lineRule="auto"/>
        <w:rPr>
          <w:rFonts w:asciiTheme="majorHAnsi" w:eastAsia="Times New Roman" w:hAnsiTheme="majorHAnsi" w:cstheme="majorHAnsi"/>
          <w:color w:val="000000"/>
        </w:rPr>
      </w:pPr>
    </w:p>
    <w:p w14:paraId="0A895854" w14:textId="77777777" w:rsidR="00797E5F" w:rsidRPr="00A04B23" w:rsidRDefault="00797E5F" w:rsidP="00797E5F">
      <w:pPr>
        <w:shd w:val="clear" w:color="auto" w:fill="FFFFFF"/>
        <w:spacing w:after="0" w:line="240" w:lineRule="auto"/>
        <w:rPr>
          <w:rFonts w:asciiTheme="majorHAnsi" w:eastAsia="Times New Roman" w:hAnsiTheme="majorHAnsi" w:cstheme="majorHAnsi"/>
          <w:color w:val="000000"/>
        </w:rPr>
      </w:pPr>
    </w:p>
    <w:p w14:paraId="520E4CEE" w14:textId="77777777" w:rsidR="00797E5F" w:rsidRPr="00A04B23" w:rsidRDefault="00797E5F" w:rsidP="00797E5F">
      <w:pPr>
        <w:shd w:val="clear" w:color="auto" w:fill="FFFFFF"/>
        <w:spacing w:after="0" w:line="240" w:lineRule="auto"/>
        <w:rPr>
          <w:rFonts w:asciiTheme="majorHAnsi" w:eastAsia="Times New Roman" w:hAnsiTheme="majorHAnsi" w:cstheme="majorHAnsi"/>
          <w:color w:val="000000"/>
        </w:rPr>
      </w:pPr>
    </w:p>
    <w:p w14:paraId="09AA2C11" w14:textId="77777777" w:rsidR="00797E5F" w:rsidRPr="00A04B23" w:rsidRDefault="00797E5F" w:rsidP="00797E5F">
      <w:pPr>
        <w:shd w:val="clear" w:color="auto" w:fill="FFFFFF" w:themeFill="background1"/>
        <w:spacing w:after="0" w:line="240" w:lineRule="auto"/>
        <w:rPr>
          <w:rFonts w:asciiTheme="majorHAnsi" w:eastAsia="Times New Roman" w:hAnsiTheme="majorHAnsi" w:cstheme="majorHAnsi"/>
          <w:color w:val="000000"/>
        </w:rPr>
      </w:pPr>
    </w:p>
    <w:p w14:paraId="60694757" w14:textId="77777777" w:rsidR="00797E5F" w:rsidRPr="00A04B23" w:rsidRDefault="00797E5F" w:rsidP="00797E5F">
      <w:pPr>
        <w:shd w:val="clear" w:color="auto" w:fill="FFFFFF" w:themeFill="background1"/>
        <w:spacing w:after="0" w:line="240" w:lineRule="auto"/>
        <w:rPr>
          <w:rFonts w:asciiTheme="majorHAnsi" w:eastAsia="Times New Roman" w:hAnsiTheme="majorHAnsi" w:cstheme="majorHAnsi"/>
          <w:color w:val="000000" w:themeColor="text1"/>
        </w:rPr>
      </w:pPr>
    </w:p>
    <w:p w14:paraId="41E2B32A" w14:textId="77777777" w:rsidR="00797E5F" w:rsidRPr="00A04B23" w:rsidRDefault="00797E5F" w:rsidP="00797E5F">
      <w:pPr>
        <w:shd w:val="clear" w:color="auto" w:fill="FFFFFF" w:themeFill="background1"/>
        <w:spacing w:after="0" w:line="240" w:lineRule="auto"/>
        <w:rPr>
          <w:rFonts w:asciiTheme="majorHAnsi" w:eastAsia="Times New Roman" w:hAnsiTheme="majorHAnsi" w:cstheme="majorHAnsi"/>
          <w:color w:val="000000" w:themeColor="text1"/>
        </w:rPr>
      </w:pPr>
    </w:p>
    <w:p w14:paraId="310034F1" w14:textId="77777777" w:rsidR="00797E5F" w:rsidRPr="00A04B23" w:rsidRDefault="00797E5F" w:rsidP="00797E5F">
      <w:pPr>
        <w:shd w:val="clear" w:color="auto" w:fill="FFFFFF" w:themeFill="background1"/>
        <w:spacing w:after="0" w:line="240" w:lineRule="auto"/>
        <w:rPr>
          <w:rFonts w:asciiTheme="majorHAnsi" w:eastAsia="Times New Roman" w:hAnsiTheme="majorHAnsi" w:cstheme="majorHAnsi"/>
          <w:color w:val="000000" w:themeColor="text1"/>
        </w:rPr>
      </w:pPr>
    </w:p>
    <w:p w14:paraId="6FFBBD7E" w14:textId="77777777" w:rsidR="00797E5F" w:rsidRPr="00A04B23" w:rsidRDefault="00797E5F" w:rsidP="00797E5F">
      <w:pPr>
        <w:shd w:val="clear" w:color="auto" w:fill="FFFFFF" w:themeFill="background1"/>
        <w:spacing w:after="0" w:line="240" w:lineRule="auto"/>
        <w:rPr>
          <w:rFonts w:asciiTheme="majorHAnsi" w:eastAsia="Times New Roman" w:hAnsiTheme="majorHAnsi" w:cstheme="majorHAnsi"/>
          <w:color w:val="000000" w:themeColor="text1"/>
        </w:rPr>
      </w:pPr>
    </w:p>
    <w:p w14:paraId="27A1709A" w14:textId="77777777" w:rsidR="00797E5F" w:rsidRPr="00A04B23" w:rsidRDefault="00797E5F" w:rsidP="00797E5F">
      <w:pPr>
        <w:shd w:val="clear" w:color="auto" w:fill="FFFFFF" w:themeFill="background1"/>
        <w:spacing w:after="0" w:line="240" w:lineRule="auto"/>
        <w:rPr>
          <w:rFonts w:asciiTheme="majorHAnsi" w:eastAsia="Times New Roman" w:hAnsiTheme="majorHAnsi" w:cstheme="majorHAnsi"/>
          <w:color w:val="000000" w:themeColor="text1"/>
        </w:rPr>
      </w:pPr>
    </w:p>
    <w:p w14:paraId="77699816" w14:textId="77777777" w:rsidR="00797E5F" w:rsidRPr="00A04B23" w:rsidRDefault="00797E5F" w:rsidP="00797E5F">
      <w:pPr>
        <w:shd w:val="clear" w:color="auto" w:fill="FFFFFF" w:themeFill="background1"/>
        <w:spacing w:after="0" w:line="240" w:lineRule="auto"/>
        <w:rPr>
          <w:rFonts w:asciiTheme="majorHAnsi" w:eastAsia="Times New Roman" w:hAnsiTheme="majorHAnsi" w:cstheme="majorHAnsi"/>
          <w:color w:val="000000" w:themeColor="text1"/>
        </w:rPr>
      </w:pPr>
    </w:p>
    <w:p w14:paraId="28FC8386" w14:textId="77777777" w:rsidR="00797E5F" w:rsidRPr="00A04B23" w:rsidRDefault="00797E5F" w:rsidP="00797E5F">
      <w:pPr>
        <w:shd w:val="clear" w:color="auto" w:fill="FFFFFF" w:themeFill="background1"/>
        <w:spacing w:after="0" w:line="240" w:lineRule="auto"/>
        <w:rPr>
          <w:rFonts w:asciiTheme="majorHAnsi" w:eastAsia="Times New Roman" w:hAnsiTheme="majorHAnsi" w:cstheme="majorHAnsi"/>
          <w:color w:val="000000" w:themeColor="text1"/>
        </w:rPr>
      </w:pPr>
    </w:p>
    <w:p w14:paraId="7A4E6525" w14:textId="77777777" w:rsidR="00797E5F" w:rsidRPr="00A04B23" w:rsidRDefault="00797E5F" w:rsidP="00797E5F">
      <w:pPr>
        <w:shd w:val="clear" w:color="auto" w:fill="FFFFFF"/>
        <w:spacing w:after="0" w:line="240" w:lineRule="auto"/>
        <w:rPr>
          <w:rFonts w:asciiTheme="majorHAnsi" w:eastAsia="Times New Roman" w:hAnsiTheme="majorHAnsi" w:cstheme="majorHAnsi"/>
          <w:color w:val="000000"/>
        </w:rPr>
      </w:pPr>
    </w:p>
    <w:p w14:paraId="2C8B48DC" w14:textId="77777777" w:rsidR="00797E5F" w:rsidRPr="00A04B23" w:rsidRDefault="00797E5F" w:rsidP="00797E5F">
      <w:pPr>
        <w:shd w:val="clear" w:color="auto" w:fill="FFFFFF"/>
        <w:spacing w:after="0" w:line="240" w:lineRule="auto"/>
        <w:rPr>
          <w:rFonts w:asciiTheme="majorHAnsi" w:eastAsia="Times New Roman" w:hAnsiTheme="majorHAnsi" w:cstheme="majorHAnsi"/>
          <w:color w:val="000000"/>
        </w:rPr>
      </w:pPr>
    </w:p>
    <w:p w14:paraId="7676E2AE" w14:textId="77777777" w:rsidR="00797E5F" w:rsidRPr="00A04B23" w:rsidRDefault="00797E5F" w:rsidP="00797E5F">
      <w:pPr>
        <w:shd w:val="clear" w:color="auto" w:fill="FFFFFF"/>
        <w:spacing w:after="0" w:line="240" w:lineRule="auto"/>
        <w:rPr>
          <w:rFonts w:asciiTheme="majorHAnsi" w:eastAsia="Times New Roman" w:hAnsiTheme="majorHAnsi" w:cstheme="majorHAnsi"/>
          <w:color w:val="000000"/>
        </w:rPr>
      </w:pPr>
    </w:p>
    <w:p w14:paraId="49E32758" w14:textId="77777777" w:rsidR="00797E5F" w:rsidRPr="00A04B23" w:rsidRDefault="00797E5F" w:rsidP="00797E5F">
      <w:pPr>
        <w:shd w:val="clear" w:color="auto" w:fill="FFFFFF"/>
        <w:spacing w:after="0" w:line="240" w:lineRule="auto"/>
        <w:rPr>
          <w:rFonts w:asciiTheme="majorHAnsi" w:eastAsia="Times New Roman" w:hAnsiTheme="majorHAnsi" w:cstheme="majorHAnsi"/>
          <w:color w:val="000000"/>
        </w:rPr>
      </w:pPr>
    </w:p>
    <w:p w14:paraId="2A6937CE" w14:textId="77777777" w:rsidR="00797E5F" w:rsidRPr="00A04B23" w:rsidRDefault="00797E5F" w:rsidP="00797E5F">
      <w:pPr>
        <w:shd w:val="clear" w:color="auto" w:fill="FFFFFF"/>
        <w:spacing w:after="0" w:line="240" w:lineRule="auto"/>
        <w:rPr>
          <w:rFonts w:asciiTheme="majorHAnsi" w:eastAsia="Times New Roman" w:hAnsiTheme="majorHAnsi" w:cstheme="majorHAnsi"/>
          <w:color w:val="000000"/>
        </w:rPr>
      </w:pPr>
    </w:p>
    <w:p w14:paraId="218EB5B3" w14:textId="77777777" w:rsidR="00797E5F" w:rsidRPr="00A04B23" w:rsidRDefault="00797E5F" w:rsidP="00797E5F">
      <w:pPr>
        <w:shd w:val="clear" w:color="auto" w:fill="FFFFFF"/>
        <w:spacing w:after="0" w:line="240" w:lineRule="auto"/>
        <w:rPr>
          <w:rFonts w:asciiTheme="majorHAnsi" w:eastAsia="Times New Roman" w:hAnsiTheme="majorHAnsi" w:cstheme="majorHAnsi"/>
          <w:color w:val="000000"/>
        </w:rPr>
      </w:pPr>
    </w:p>
    <w:p w14:paraId="7ADD6206" w14:textId="77777777" w:rsidR="00797E5F" w:rsidRPr="00A04B23" w:rsidRDefault="00797E5F" w:rsidP="00797E5F">
      <w:pPr>
        <w:shd w:val="clear" w:color="auto" w:fill="FFFFFF"/>
        <w:spacing w:after="0" w:line="240" w:lineRule="auto"/>
        <w:rPr>
          <w:rFonts w:asciiTheme="majorHAnsi" w:eastAsia="Times New Roman" w:hAnsiTheme="majorHAnsi" w:cstheme="majorHAnsi"/>
          <w:color w:val="000000"/>
        </w:rPr>
      </w:pPr>
    </w:p>
    <w:p w14:paraId="1A0683C2" w14:textId="77777777" w:rsidR="00797E5F" w:rsidRPr="00A04B23" w:rsidRDefault="00797E5F" w:rsidP="00797E5F">
      <w:pPr>
        <w:shd w:val="clear" w:color="auto" w:fill="FFFFFF"/>
        <w:spacing w:after="0" w:line="240" w:lineRule="auto"/>
        <w:rPr>
          <w:rFonts w:asciiTheme="majorHAnsi" w:eastAsia="Times New Roman" w:hAnsiTheme="majorHAnsi" w:cstheme="majorHAnsi"/>
          <w:color w:val="000000"/>
        </w:rPr>
      </w:pPr>
    </w:p>
    <w:p w14:paraId="06F95B75" w14:textId="77777777" w:rsidR="00797E5F" w:rsidRPr="00A04B23" w:rsidRDefault="00797E5F" w:rsidP="00797E5F">
      <w:pPr>
        <w:shd w:val="clear" w:color="auto" w:fill="FFFFFF"/>
        <w:spacing w:after="0" w:line="240" w:lineRule="auto"/>
        <w:rPr>
          <w:rFonts w:asciiTheme="majorHAnsi" w:eastAsia="Times New Roman" w:hAnsiTheme="majorHAnsi" w:cstheme="majorHAnsi"/>
          <w:color w:val="000000"/>
        </w:rPr>
      </w:pPr>
    </w:p>
    <w:p w14:paraId="273650E7" w14:textId="77777777" w:rsidR="00797E5F" w:rsidRPr="00A04B23" w:rsidRDefault="00797E5F" w:rsidP="00797E5F">
      <w:pPr>
        <w:shd w:val="clear" w:color="auto" w:fill="FFFFFF"/>
        <w:spacing w:after="0" w:line="240" w:lineRule="auto"/>
        <w:jc w:val="center"/>
        <w:rPr>
          <w:rFonts w:asciiTheme="majorHAnsi" w:eastAsia="Times New Roman" w:hAnsiTheme="majorHAnsi" w:cstheme="majorHAnsi"/>
          <w:b/>
          <w:bCs/>
          <w:color w:val="002060"/>
        </w:rPr>
      </w:pPr>
      <w:r w:rsidRPr="00A04B23">
        <w:rPr>
          <w:rFonts w:asciiTheme="majorHAnsi" w:eastAsia="Times New Roman" w:hAnsiTheme="majorHAnsi" w:cstheme="majorHAnsi"/>
          <w:b/>
          <w:bCs/>
          <w:color w:val="002060"/>
        </w:rPr>
        <w:lastRenderedPageBreak/>
        <w:t>APPENDIX A</w:t>
      </w:r>
    </w:p>
    <w:p w14:paraId="69CA66A3" w14:textId="77777777" w:rsidR="00797E5F" w:rsidRPr="00A04B23" w:rsidRDefault="00797E5F" w:rsidP="00797E5F">
      <w:pPr>
        <w:shd w:val="clear" w:color="auto" w:fill="FFFFFF"/>
        <w:spacing w:after="0" w:line="240" w:lineRule="auto"/>
        <w:jc w:val="center"/>
        <w:rPr>
          <w:rFonts w:asciiTheme="majorHAnsi" w:eastAsia="Times New Roman" w:hAnsiTheme="majorHAnsi" w:cstheme="majorHAnsi"/>
          <w:b/>
          <w:bCs/>
          <w:color w:val="002060"/>
        </w:rPr>
      </w:pPr>
    </w:p>
    <w:p w14:paraId="14D06850" w14:textId="77777777" w:rsidR="00797E5F" w:rsidRPr="00A04B23" w:rsidRDefault="00797E5F" w:rsidP="00797E5F">
      <w:pPr>
        <w:shd w:val="clear" w:color="auto" w:fill="FFFFFF"/>
        <w:spacing w:after="0" w:line="240" w:lineRule="auto"/>
        <w:jc w:val="center"/>
        <w:rPr>
          <w:rFonts w:asciiTheme="majorHAnsi" w:eastAsia="Times New Roman" w:hAnsiTheme="majorHAnsi" w:cstheme="majorHAnsi"/>
          <w:b/>
          <w:bCs/>
          <w:color w:val="002060"/>
        </w:rPr>
      </w:pPr>
      <w:r w:rsidRPr="00A04B23">
        <w:rPr>
          <w:rFonts w:asciiTheme="majorHAnsi" w:eastAsia="Times New Roman" w:hAnsiTheme="majorHAnsi" w:cstheme="majorHAnsi"/>
          <w:b/>
          <w:bCs/>
          <w:color w:val="002060"/>
        </w:rPr>
        <w:t>EDUCATION ASSISTANCE REQUEST FORM</w:t>
      </w:r>
    </w:p>
    <w:p w14:paraId="1A3E8A86" w14:textId="77777777" w:rsidR="00797E5F" w:rsidRPr="00A04B23" w:rsidRDefault="00797E5F" w:rsidP="00797E5F">
      <w:pPr>
        <w:shd w:val="clear" w:color="auto" w:fill="FFFFFF"/>
        <w:spacing w:after="0" w:line="240" w:lineRule="auto"/>
        <w:rPr>
          <w:rFonts w:asciiTheme="majorHAnsi" w:eastAsia="Times New Roman" w:hAnsiTheme="majorHAnsi" w:cstheme="majorHAnsi"/>
          <w:color w:val="000000"/>
        </w:rPr>
      </w:pPr>
    </w:p>
    <w:tbl>
      <w:tblPr>
        <w:tblW w:w="10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2565"/>
        <w:gridCol w:w="2205"/>
        <w:gridCol w:w="2654"/>
      </w:tblGrid>
      <w:tr w:rsidR="00B2785D" w:rsidRPr="00A04B23" w14:paraId="12D858FD" w14:textId="77777777" w:rsidTr="00B2785D">
        <w:trPr>
          <w:trHeight w:val="525"/>
        </w:trPr>
        <w:tc>
          <w:tcPr>
            <w:tcW w:w="10209" w:type="dxa"/>
            <w:gridSpan w:val="4"/>
            <w:shd w:val="clear" w:color="auto" w:fill="002060"/>
            <w:vAlign w:val="center"/>
            <w:hideMark/>
          </w:tcPr>
          <w:p w14:paraId="6C54F8C4" w14:textId="77777777" w:rsidR="00B2785D" w:rsidRPr="00A04B23" w:rsidRDefault="00B2785D" w:rsidP="000752D8">
            <w:pPr>
              <w:spacing w:after="0" w:line="240" w:lineRule="auto"/>
              <w:jc w:val="center"/>
              <w:rPr>
                <w:rFonts w:asciiTheme="majorHAnsi" w:eastAsia="Times New Roman" w:hAnsiTheme="majorHAnsi" w:cstheme="majorHAnsi"/>
                <w:b/>
                <w:bCs/>
                <w:color w:val="FFFFFF"/>
              </w:rPr>
            </w:pPr>
            <w:r w:rsidRPr="00A04B23">
              <w:rPr>
                <w:rFonts w:asciiTheme="majorHAnsi" w:eastAsia="Times New Roman" w:hAnsiTheme="majorHAnsi" w:cstheme="majorHAnsi"/>
                <w:b/>
                <w:bCs/>
                <w:color w:val="FFFFFF"/>
              </w:rPr>
              <w:t>Employee Education Assistance Form</w:t>
            </w:r>
          </w:p>
        </w:tc>
      </w:tr>
      <w:tr w:rsidR="00B2785D" w:rsidRPr="00A04B23" w14:paraId="0C959BA5" w14:textId="77777777" w:rsidTr="00B2785D">
        <w:trPr>
          <w:trHeight w:val="286"/>
        </w:trPr>
        <w:tc>
          <w:tcPr>
            <w:tcW w:w="2785" w:type="dxa"/>
            <w:shd w:val="clear" w:color="auto" w:fill="auto"/>
            <w:vAlign w:val="center"/>
            <w:hideMark/>
          </w:tcPr>
          <w:p w14:paraId="10DA970A" w14:textId="77777777" w:rsidR="00B2785D" w:rsidRPr="00A04B23" w:rsidRDefault="00B2785D" w:rsidP="000752D8">
            <w:pPr>
              <w:spacing w:after="0" w:line="240" w:lineRule="auto"/>
              <w:rPr>
                <w:rFonts w:asciiTheme="majorHAnsi" w:eastAsia="Times New Roman" w:hAnsiTheme="majorHAnsi" w:cstheme="majorHAnsi"/>
                <w:b/>
                <w:bCs/>
                <w:color w:val="000000"/>
              </w:rPr>
            </w:pPr>
            <w:r w:rsidRPr="00A04B23">
              <w:rPr>
                <w:rFonts w:asciiTheme="majorHAnsi" w:eastAsia="Times New Roman" w:hAnsiTheme="majorHAnsi" w:cstheme="majorHAnsi"/>
                <w:b/>
                <w:bCs/>
                <w:color w:val="000000"/>
              </w:rPr>
              <w:t xml:space="preserve">Name: </w:t>
            </w:r>
          </w:p>
        </w:tc>
        <w:tc>
          <w:tcPr>
            <w:tcW w:w="2565" w:type="dxa"/>
            <w:shd w:val="clear" w:color="auto" w:fill="auto"/>
            <w:noWrap/>
            <w:vAlign w:val="center"/>
            <w:hideMark/>
          </w:tcPr>
          <w:p w14:paraId="2CE105CB" w14:textId="77777777" w:rsidR="00B2785D" w:rsidRPr="00A04B23" w:rsidRDefault="00B2785D" w:rsidP="000752D8">
            <w:pPr>
              <w:spacing w:after="0" w:line="240" w:lineRule="auto"/>
              <w:jc w:val="center"/>
              <w:rPr>
                <w:rFonts w:asciiTheme="majorHAnsi" w:eastAsia="Times New Roman" w:hAnsiTheme="majorHAnsi" w:cstheme="majorHAnsi"/>
                <w:b/>
                <w:bCs/>
                <w:color w:val="000000"/>
              </w:rPr>
            </w:pPr>
            <w:r w:rsidRPr="00A04B23">
              <w:rPr>
                <w:rFonts w:asciiTheme="majorHAnsi" w:eastAsia="Times New Roman" w:hAnsiTheme="majorHAnsi" w:cstheme="majorHAnsi"/>
                <w:b/>
                <w:bCs/>
                <w:color w:val="000000"/>
              </w:rPr>
              <w:t> </w:t>
            </w:r>
          </w:p>
        </w:tc>
        <w:tc>
          <w:tcPr>
            <w:tcW w:w="2205" w:type="dxa"/>
            <w:shd w:val="clear" w:color="auto" w:fill="auto"/>
            <w:vAlign w:val="center"/>
            <w:hideMark/>
          </w:tcPr>
          <w:p w14:paraId="4FA80833" w14:textId="77777777" w:rsidR="00B2785D" w:rsidRPr="00A04B23" w:rsidRDefault="00B2785D" w:rsidP="000752D8">
            <w:pPr>
              <w:spacing w:after="0" w:line="240" w:lineRule="auto"/>
              <w:rPr>
                <w:rFonts w:asciiTheme="majorHAnsi" w:eastAsia="Times New Roman" w:hAnsiTheme="majorHAnsi" w:cstheme="majorHAnsi"/>
                <w:b/>
                <w:bCs/>
                <w:color w:val="000000"/>
              </w:rPr>
            </w:pPr>
            <w:r w:rsidRPr="00A04B23">
              <w:rPr>
                <w:rFonts w:asciiTheme="majorHAnsi" w:eastAsia="Times New Roman" w:hAnsiTheme="majorHAnsi" w:cstheme="majorHAnsi"/>
                <w:b/>
                <w:bCs/>
                <w:color w:val="000000" w:themeColor="text1"/>
              </w:rPr>
              <w:t>Delivery Manager:</w:t>
            </w:r>
          </w:p>
        </w:tc>
        <w:tc>
          <w:tcPr>
            <w:tcW w:w="2654" w:type="dxa"/>
            <w:shd w:val="clear" w:color="auto" w:fill="auto"/>
            <w:vAlign w:val="center"/>
            <w:hideMark/>
          </w:tcPr>
          <w:p w14:paraId="7C4F62FE" w14:textId="77777777" w:rsidR="00B2785D" w:rsidRPr="00A04B23" w:rsidRDefault="00B2785D" w:rsidP="000752D8">
            <w:pPr>
              <w:spacing w:after="0" w:line="240" w:lineRule="auto"/>
              <w:jc w:val="center"/>
              <w:rPr>
                <w:rFonts w:asciiTheme="majorHAnsi" w:eastAsia="Times New Roman" w:hAnsiTheme="majorHAnsi" w:cstheme="majorHAnsi"/>
                <w:b/>
                <w:bCs/>
                <w:color w:val="000000"/>
              </w:rPr>
            </w:pPr>
            <w:r w:rsidRPr="00A04B23">
              <w:rPr>
                <w:rFonts w:asciiTheme="majorHAnsi" w:eastAsia="Times New Roman" w:hAnsiTheme="majorHAnsi" w:cstheme="majorHAnsi"/>
                <w:b/>
                <w:bCs/>
                <w:color w:val="000000"/>
              </w:rPr>
              <w:t> </w:t>
            </w:r>
          </w:p>
        </w:tc>
      </w:tr>
      <w:tr w:rsidR="00B2785D" w:rsidRPr="00A04B23" w14:paraId="4D9457B7" w14:textId="77777777" w:rsidTr="00B2785D">
        <w:trPr>
          <w:trHeight w:val="286"/>
        </w:trPr>
        <w:tc>
          <w:tcPr>
            <w:tcW w:w="2785" w:type="dxa"/>
            <w:shd w:val="clear" w:color="auto" w:fill="auto"/>
            <w:vAlign w:val="center"/>
            <w:hideMark/>
          </w:tcPr>
          <w:p w14:paraId="6280B5AC" w14:textId="77777777" w:rsidR="00B2785D" w:rsidRPr="00A04B23" w:rsidRDefault="00B2785D" w:rsidP="000752D8">
            <w:pPr>
              <w:spacing w:after="0" w:line="240" w:lineRule="auto"/>
              <w:rPr>
                <w:rFonts w:asciiTheme="majorHAnsi" w:eastAsia="Times New Roman" w:hAnsiTheme="majorHAnsi" w:cstheme="majorHAnsi"/>
                <w:b/>
                <w:bCs/>
              </w:rPr>
            </w:pPr>
            <w:r w:rsidRPr="00A04B23">
              <w:rPr>
                <w:rFonts w:asciiTheme="majorHAnsi" w:eastAsia="Times New Roman" w:hAnsiTheme="majorHAnsi" w:cstheme="majorHAnsi"/>
                <w:b/>
                <w:bCs/>
              </w:rPr>
              <w:t>Employee Number: </w:t>
            </w:r>
          </w:p>
        </w:tc>
        <w:tc>
          <w:tcPr>
            <w:tcW w:w="2565" w:type="dxa"/>
            <w:shd w:val="clear" w:color="auto" w:fill="auto"/>
            <w:noWrap/>
            <w:vAlign w:val="center"/>
            <w:hideMark/>
          </w:tcPr>
          <w:p w14:paraId="7EC6722E" w14:textId="77777777" w:rsidR="00B2785D" w:rsidRPr="00A04B23" w:rsidRDefault="00B2785D" w:rsidP="000752D8">
            <w:pPr>
              <w:spacing w:after="0" w:line="240" w:lineRule="auto"/>
              <w:jc w:val="center"/>
              <w:rPr>
                <w:rFonts w:asciiTheme="majorHAnsi" w:eastAsia="Times New Roman" w:hAnsiTheme="majorHAnsi" w:cstheme="majorHAnsi"/>
                <w:b/>
                <w:bCs/>
                <w:color w:val="000000"/>
              </w:rPr>
            </w:pPr>
            <w:r w:rsidRPr="00A04B23">
              <w:rPr>
                <w:rFonts w:asciiTheme="majorHAnsi" w:eastAsia="Times New Roman" w:hAnsiTheme="majorHAnsi" w:cstheme="majorHAnsi"/>
                <w:b/>
                <w:bCs/>
                <w:color w:val="000000"/>
              </w:rPr>
              <w:t> </w:t>
            </w:r>
          </w:p>
        </w:tc>
        <w:tc>
          <w:tcPr>
            <w:tcW w:w="2205" w:type="dxa"/>
            <w:shd w:val="clear" w:color="auto" w:fill="auto"/>
            <w:vAlign w:val="center"/>
            <w:hideMark/>
          </w:tcPr>
          <w:p w14:paraId="1E1741BA" w14:textId="77777777" w:rsidR="00B2785D" w:rsidRPr="00A04B23" w:rsidRDefault="00B2785D" w:rsidP="000752D8">
            <w:pPr>
              <w:spacing w:after="0" w:line="240" w:lineRule="auto"/>
              <w:rPr>
                <w:rFonts w:asciiTheme="majorHAnsi" w:eastAsia="Times New Roman" w:hAnsiTheme="majorHAnsi" w:cstheme="majorHAnsi"/>
                <w:b/>
                <w:bCs/>
                <w:color w:val="000000"/>
              </w:rPr>
            </w:pPr>
            <w:r w:rsidRPr="00A04B23">
              <w:rPr>
                <w:rFonts w:asciiTheme="majorHAnsi" w:eastAsia="Times New Roman" w:hAnsiTheme="majorHAnsi" w:cstheme="majorHAnsi"/>
                <w:b/>
                <w:bCs/>
                <w:color w:val="000000"/>
              </w:rPr>
              <w:t>Level:</w:t>
            </w:r>
          </w:p>
        </w:tc>
        <w:tc>
          <w:tcPr>
            <w:tcW w:w="2654" w:type="dxa"/>
            <w:shd w:val="clear" w:color="auto" w:fill="auto"/>
            <w:vAlign w:val="center"/>
            <w:hideMark/>
          </w:tcPr>
          <w:p w14:paraId="7D414F83" w14:textId="77777777" w:rsidR="00B2785D" w:rsidRPr="00A04B23" w:rsidRDefault="00B2785D" w:rsidP="000752D8">
            <w:pPr>
              <w:spacing w:after="0" w:line="240" w:lineRule="auto"/>
              <w:jc w:val="center"/>
              <w:rPr>
                <w:rFonts w:asciiTheme="majorHAnsi" w:eastAsia="Times New Roman" w:hAnsiTheme="majorHAnsi" w:cstheme="majorHAnsi"/>
                <w:b/>
                <w:bCs/>
                <w:color w:val="000000"/>
              </w:rPr>
            </w:pPr>
            <w:r w:rsidRPr="00A04B23">
              <w:rPr>
                <w:rFonts w:asciiTheme="majorHAnsi" w:eastAsia="Times New Roman" w:hAnsiTheme="majorHAnsi" w:cstheme="majorHAnsi"/>
                <w:b/>
                <w:bCs/>
                <w:color w:val="000000"/>
              </w:rPr>
              <w:t> </w:t>
            </w:r>
          </w:p>
        </w:tc>
      </w:tr>
      <w:tr w:rsidR="00B2785D" w:rsidRPr="00A04B23" w14:paraId="66A11768" w14:textId="77777777" w:rsidTr="00B2785D">
        <w:trPr>
          <w:trHeight w:val="286"/>
        </w:trPr>
        <w:tc>
          <w:tcPr>
            <w:tcW w:w="2785" w:type="dxa"/>
            <w:shd w:val="clear" w:color="auto" w:fill="auto"/>
            <w:vAlign w:val="center"/>
            <w:hideMark/>
          </w:tcPr>
          <w:p w14:paraId="4EF5DC86" w14:textId="77777777" w:rsidR="00B2785D" w:rsidRPr="00A04B23" w:rsidRDefault="00B2785D" w:rsidP="000752D8">
            <w:pPr>
              <w:spacing w:after="0" w:line="240" w:lineRule="auto"/>
              <w:rPr>
                <w:rFonts w:asciiTheme="majorHAnsi" w:eastAsia="Times New Roman" w:hAnsiTheme="majorHAnsi" w:cstheme="majorHAnsi"/>
                <w:b/>
                <w:bCs/>
              </w:rPr>
            </w:pPr>
            <w:r w:rsidRPr="00A04B23">
              <w:rPr>
                <w:rFonts w:asciiTheme="majorHAnsi" w:eastAsia="Times New Roman" w:hAnsiTheme="majorHAnsi" w:cstheme="majorHAnsi"/>
                <w:b/>
                <w:bCs/>
              </w:rPr>
              <w:t>Current Project:</w:t>
            </w:r>
          </w:p>
        </w:tc>
        <w:tc>
          <w:tcPr>
            <w:tcW w:w="2565" w:type="dxa"/>
            <w:shd w:val="clear" w:color="auto" w:fill="auto"/>
            <w:noWrap/>
            <w:vAlign w:val="center"/>
            <w:hideMark/>
          </w:tcPr>
          <w:p w14:paraId="4919E0BD" w14:textId="77777777" w:rsidR="00B2785D" w:rsidRPr="00A04B23" w:rsidRDefault="00B2785D" w:rsidP="000752D8">
            <w:pPr>
              <w:spacing w:after="0" w:line="240" w:lineRule="auto"/>
              <w:jc w:val="center"/>
              <w:rPr>
                <w:rFonts w:asciiTheme="majorHAnsi" w:eastAsia="Times New Roman" w:hAnsiTheme="majorHAnsi" w:cstheme="majorHAnsi"/>
                <w:b/>
                <w:bCs/>
                <w:color w:val="000000"/>
              </w:rPr>
            </w:pPr>
            <w:r w:rsidRPr="00A04B23">
              <w:rPr>
                <w:rFonts w:asciiTheme="majorHAnsi" w:eastAsia="Times New Roman" w:hAnsiTheme="majorHAnsi" w:cstheme="majorHAnsi"/>
                <w:b/>
                <w:bCs/>
                <w:color w:val="000000"/>
              </w:rPr>
              <w:t> </w:t>
            </w:r>
          </w:p>
        </w:tc>
        <w:tc>
          <w:tcPr>
            <w:tcW w:w="2205" w:type="dxa"/>
            <w:shd w:val="clear" w:color="auto" w:fill="auto"/>
            <w:vAlign w:val="center"/>
            <w:hideMark/>
          </w:tcPr>
          <w:p w14:paraId="00CF8742" w14:textId="77777777" w:rsidR="00B2785D" w:rsidRPr="00A04B23" w:rsidRDefault="00B2785D" w:rsidP="000752D8">
            <w:pPr>
              <w:spacing w:after="0" w:line="240" w:lineRule="auto"/>
              <w:rPr>
                <w:rFonts w:asciiTheme="majorHAnsi" w:eastAsia="Times New Roman" w:hAnsiTheme="majorHAnsi" w:cstheme="majorHAnsi"/>
                <w:b/>
                <w:bCs/>
                <w:color w:val="000000"/>
              </w:rPr>
            </w:pPr>
            <w:r w:rsidRPr="00A04B23">
              <w:rPr>
                <w:rFonts w:asciiTheme="majorHAnsi" w:eastAsia="Times New Roman" w:hAnsiTheme="majorHAnsi" w:cstheme="majorHAnsi"/>
                <w:b/>
                <w:bCs/>
                <w:color w:val="000000"/>
              </w:rPr>
              <w:t>HR:</w:t>
            </w:r>
          </w:p>
        </w:tc>
        <w:tc>
          <w:tcPr>
            <w:tcW w:w="2654" w:type="dxa"/>
            <w:shd w:val="clear" w:color="auto" w:fill="auto"/>
            <w:vAlign w:val="center"/>
            <w:hideMark/>
          </w:tcPr>
          <w:p w14:paraId="5FC36907" w14:textId="0D2DB7A0" w:rsidR="00B2785D" w:rsidRPr="00A04B23" w:rsidRDefault="00B2785D" w:rsidP="00BD03AD">
            <w:pPr>
              <w:spacing w:after="0" w:line="240" w:lineRule="auto"/>
              <w:jc w:val="center"/>
              <w:rPr>
                <w:rFonts w:asciiTheme="majorHAnsi" w:eastAsia="Times New Roman" w:hAnsiTheme="majorHAnsi" w:cstheme="majorHAnsi"/>
                <w:b/>
                <w:bCs/>
                <w:color w:val="000000"/>
              </w:rPr>
            </w:pPr>
            <w:r w:rsidRPr="00A04B23">
              <w:rPr>
                <w:rFonts w:asciiTheme="majorHAnsi" w:eastAsia="Times New Roman" w:hAnsiTheme="majorHAnsi" w:cstheme="majorHAnsi"/>
                <w:b/>
                <w:bCs/>
                <w:color w:val="000000"/>
              </w:rPr>
              <w:t>  </w:t>
            </w:r>
          </w:p>
        </w:tc>
      </w:tr>
      <w:tr w:rsidR="00B2785D" w:rsidRPr="00A04B23" w14:paraId="5AEFCA55" w14:textId="77777777" w:rsidTr="00B2785D">
        <w:trPr>
          <w:trHeight w:val="286"/>
        </w:trPr>
        <w:tc>
          <w:tcPr>
            <w:tcW w:w="10209" w:type="dxa"/>
            <w:gridSpan w:val="4"/>
            <w:shd w:val="clear" w:color="auto" w:fill="auto"/>
            <w:vAlign w:val="center"/>
            <w:hideMark/>
          </w:tcPr>
          <w:p w14:paraId="4D0BDB7B" w14:textId="77777777" w:rsidR="00B2785D" w:rsidRPr="00A04B23" w:rsidRDefault="00B2785D" w:rsidP="000752D8">
            <w:pPr>
              <w:spacing w:after="0" w:line="240" w:lineRule="auto"/>
              <w:jc w:val="center"/>
              <w:rPr>
                <w:rFonts w:asciiTheme="majorHAnsi" w:eastAsia="Times New Roman" w:hAnsiTheme="majorHAnsi" w:cstheme="majorHAnsi"/>
                <w:b/>
                <w:bCs/>
              </w:rPr>
            </w:pPr>
            <w:r w:rsidRPr="00A04B23">
              <w:rPr>
                <w:rFonts w:asciiTheme="majorHAnsi" w:eastAsia="Times New Roman" w:hAnsiTheme="majorHAnsi" w:cstheme="majorHAnsi"/>
                <w:b/>
                <w:bCs/>
              </w:rPr>
              <w:t> </w:t>
            </w:r>
          </w:p>
        </w:tc>
      </w:tr>
      <w:tr w:rsidR="00B2785D" w:rsidRPr="00A04B23" w14:paraId="2437FD88" w14:textId="77777777" w:rsidTr="00B2785D">
        <w:trPr>
          <w:trHeight w:val="286"/>
        </w:trPr>
        <w:tc>
          <w:tcPr>
            <w:tcW w:w="2785" w:type="dxa"/>
            <w:shd w:val="clear" w:color="auto" w:fill="auto"/>
            <w:vAlign w:val="center"/>
            <w:hideMark/>
          </w:tcPr>
          <w:p w14:paraId="3C32181D" w14:textId="77777777" w:rsidR="00B2785D" w:rsidRPr="00A04B23" w:rsidRDefault="00B2785D" w:rsidP="000752D8">
            <w:pPr>
              <w:spacing w:after="0" w:line="240" w:lineRule="auto"/>
              <w:rPr>
                <w:rFonts w:asciiTheme="majorHAnsi" w:eastAsia="Times New Roman" w:hAnsiTheme="majorHAnsi" w:cstheme="majorHAnsi"/>
                <w:b/>
                <w:bCs/>
              </w:rPr>
            </w:pPr>
            <w:r w:rsidRPr="00A04B23">
              <w:rPr>
                <w:rFonts w:asciiTheme="majorHAnsi" w:eastAsia="Times New Roman" w:hAnsiTheme="majorHAnsi" w:cstheme="majorHAnsi"/>
                <w:b/>
                <w:bCs/>
              </w:rPr>
              <w:t>Course Name:</w:t>
            </w:r>
          </w:p>
        </w:tc>
        <w:tc>
          <w:tcPr>
            <w:tcW w:w="7424" w:type="dxa"/>
            <w:gridSpan w:val="3"/>
            <w:shd w:val="clear" w:color="auto" w:fill="auto"/>
            <w:noWrap/>
            <w:vAlign w:val="center"/>
            <w:hideMark/>
          </w:tcPr>
          <w:p w14:paraId="68D3E653" w14:textId="77777777" w:rsidR="00B2785D" w:rsidRPr="00A04B23" w:rsidRDefault="00B2785D" w:rsidP="000752D8">
            <w:pPr>
              <w:spacing w:after="0" w:line="240" w:lineRule="auto"/>
              <w:jc w:val="center"/>
              <w:rPr>
                <w:rFonts w:asciiTheme="majorHAnsi" w:eastAsia="Times New Roman" w:hAnsiTheme="majorHAnsi" w:cstheme="majorHAnsi"/>
                <w:b/>
                <w:bCs/>
                <w:color w:val="000000"/>
              </w:rPr>
            </w:pPr>
            <w:r w:rsidRPr="00A04B23">
              <w:rPr>
                <w:rFonts w:asciiTheme="majorHAnsi" w:eastAsia="Times New Roman" w:hAnsiTheme="majorHAnsi" w:cstheme="majorHAnsi"/>
                <w:b/>
                <w:bCs/>
                <w:color w:val="000000"/>
              </w:rPr>
              <w:t> </w:t>
            </w:r>
          </w:p>
        </w:tc>
      </w:tr>
      <w:tr w:rsidR="00B2785D" w:rsidRPr="00A04B23" w14:paraId="0EB5D927" w14:textId="77777777" w:rsidTr="00B2785D">
        <w:trPr>
          <w:trHeight w:val="286"/>
        </w:trPr>
        <w:tc>
          <w:tcPr>
            <w:tcW w:w="2785" w:type="dxa"/>
            <w:shd w:val="clear" w:color="auto" w:fill="auto"/>
            <w:vAlign w:val="center"/>
            <w:hideMark/>
          </w:tcPr>
          <w:p w14:paraId="13061C28" w14:textId="77777777" w:rsidR="00B2785D" w:rsidRPr="00A04B23" w:rsidRDefault="00B2785D" w:rsidP="000752D8">
            <w:pPr>
              <w:spacing w:after="0" w:line="240" w:lineRule="auto"/>
              <w:rPr>
                <w:rFonts w:asciiTheme="majorHAnsi" w:eastAsia="Times New Roman" w:hAnsiTheme="majorHAnsi" w:cstheme="majorHAnsi"/>
                <w:b/>
                <w:bCs/>
              </w:rPr>
            </w:pPr>
            <w:r w:rsidRPr="00A04B23">
              <w:rPr>
                <w:rFonts w:asciiTheme="majorHAnsi" w:eastAsia="Times New Roman" w:hAnsiTheme="majorHAnsi" w:cstheme="majorHAnsi"/>
                <w:b/>
                <w:bCs/>
              </w:rPr>
              <w:t>College/ Institute Location:</w:t>
            </w:r>
          </w:p>
        </w:tc>
        <w:tc>
          <w:tcPr>
            <w:tcW w:w="7424" w:type="dxa"/>
            <w:gridSpan w:val="3"/>
            <w:shd w:val="clear" w:color="auto" w:fill="auto"/>
            <w:noWrap/>
            <w:vAlign w:val="center"/>
            <w:hideMark/>
          </w:tcPr>
          <w:p w14:paraId="6C72E486" w14:textId="77777777" w:rsidR="00B2785D" w:rsidRPr="00A04B23" w:rsidRDefault="00B2785D" w:rsidP="000752D8">
            <w:pPr>
              <w:spacing w:after="0" w:line="240" w:lineRule="auto"/>
              <w:jc w:val="center"/>
              <w:rPr>
                <w:rFonts w:asciiTheme="majorHAnsi" w:eastAsia="Times New Roman" w:hAnsiTheme="majorHAnsi" w:cstheme="majorHAnsi"/>
                <w:b/>
                <w:bCs/>
                <w:color w:val="000000"/>
              </w:rPr>
            </w:pPr>
            <w:r w:rsidRPr="00A04B23">
              <w:rPr>
                <w:rFonts w:asciiTheme="majorHAnsi" w:eastAsia="Times New Roman" w:hAnsiTheme="majorHAnsi" w:cstheme="majorHAnsi"/>
                <w:b/>
                <w:bCs/>
                <w:color w:val="000000"/>
              </w:rPr>
              <w:t> </w:t>
            </w:r>
          </w:p>
        </w:tc>
      </w:tr>
      <w:tr w:rsidR="00B2785D" w:rsidRPr="00A04B23" w14:paraId="61247B3F" w14:textId="77777777" w:rsidTr="00B2785D">
        <w:trPr>
          <w:trHeight w:val="296"/>
        </w:trPr>
        <w:tc>
          <w:tcPr>
            <w:tcW w:w="2785" w:type="dxa"/>
            <w:shd w:val="clear" w:color="auto" w:fill="auto"/>
            <w:vAlign w:val="center"/>
            <w:hideMark/>
          </w:tcPr>
          <w:p w14:paraId="71585301" w14:textId="77777777" w:rsidR="00B2785D" w:rsidRPr="00A04B23" w:rsidRDefault="00B2785D" w:rsidP="000752D8">
            <w:pPr>
              <w:spacing w:after="0" w:line="240" w:lineRule="auto"/>
              <w:rPr>
                <w:rFonts w:asciiTheme="majorHAnsi" w:eastAsia="Times New Roman" w:hAnsiTheme="majorHAnsi" w:cstheme="majorHAnsi"/>
                <w:b/>
                <w:bCs/>
              </w:rPr>
            </w:pPr>
            <w:r w:rsidRPr="00A04B23">
              <w:rPr>
                <w:rFonts w:asciiTheme="majorHAnsi" w:eastAsia="Times New Roman" w:hAnsiTheme="majorHAnsi" w:cstheme="majorHAnsi"/>
                <w:b/>
                <w:bCs/>
              </w:rPr>
              <w:t>Specialization:</w:t>
            </w:r>
          </w:p>
        </w:tc>
        <w:tc>
          <w:tcPr>
            <w:tcW w:w="2565" w:type="dxa"/>
            <w:shd w:val="clear" w:color="auto" w:fill="auto"/>
            <w:noWrap/>
            <w:vAlign w:val="center"/>
            <w:hideMark/>
          </w:tcPr>
          <w:p w14:paraId="64754326" w14:textId="77777777" w:rsidR="00B2785D" w:rsidRPr="00A04B23" w:rsidRDefault="00B2785D" w:rsidP="000752D8">
            <w:pPr>
              <w:spacing w:after="0" w:line="240" w:lineRule="auto"/>
              <w:jc w:val="center"/>
              <w:rPr>
                <w:rFonts w:asciiTheme="majorHAnsi" w:eastAsia="Times New Roman" w:hAnsiTheme="majorHAnsi" w:cstheme="majorHAnsi"/>
                <w:b/>
                <w:bCs/>
                <w:color w:val="000000"/>
              </w:rPr>
            </w:pPr>
            <w:r w:rsidRPr="00A04B23">
              <w:rPr>
                <w:rFonts w:asciiTheme="majorHAnsi" w:eastAsia="Times New Roman" w:hAnsiTheme="majorHAnsi" w:cstheme="majorHAnsi"/>
                <w:b/>
                <w:bCs/>
                <w:color w:val="000000"/>
              </w:rPr>
              <w:t> </w:t>
            </w:r>
          </w:p>
        </w:tc>
        <w:tc>
          <w:tcPr>
            <w:tcW w:w="2205" w:type="dxa"/>
            <w:shd w:val="clear" w:color="auto" w:fill="auto"/>
            <w:vAlign w:val="center"/>
            <w:hideMark/>
          </w:tcPr>
          <w:p w14:paraId="019DF754" w14:textId="77777777" w:rsidR="00B2785D" w:rsidRPr="00A04B23" w:rsidRDefault="00B2785D" w:rsidP="000752D8">
            <w:pPr>
              <w:spacing w:after="0" w:line="240" w:lineRule="auto"/>
              <w:rPr>
                <w:rFonts w:asciiTheme="majorHAnsi" w:eastAsia="Times New Roman" w:hAnsiTheme="majorHAnsi" w:cstheme="majorHAnsi"/>
                <w:b/>
                <w:bCs/>
              </w:rPr>
            </w:pPr>
            <w:r w:rsidRPr="00A04B23">
              <w:rPr>
                <w:rFonts w:asciiTheme="majorHAnsi" w:eastAsia="Times New Roman" w:hAnsiTheme="majorHAnsi" w:cstheme="majorHAnsi"/>
                <w:b/>
                <w:bCs/>
              </w:rPr>
              <w:t>Ful Time/Part-time:</w:t>
            </w:r>
          </w:p>
        </w:tc>
        <w:tc>
          <w:tcPr>
            <w:tcW w:w="2654" w:type="dxa"/>
            <w:shd w:val="clear" w:color="auto" w:fill="auto"/>
            <w:noWrap/>
            <w:vAlign w:val="center"/>
            <w:hideMark/>
          </w:tcPr>
          <w:p w14:paraId="242601EC" w14:textId="77777777" w:rsidR="00B2785D" w:rsidRPr="00A04B23" w:rsidRDefault="00B2785D" w:rsidP="000752D8">
            <w:pPr>
              <w:spacing w:after="0" w:line="240" w:lineRule="auto"/>
              <w:jc w:val="center"/>
              <w:rPr>
                <w:rFonts w:asciiTheme="majorHAnsi" w:eastAsia="Times New Roman" w:hAnsiTheme="majorHAnsi" w:cstheme="majorHAnsi"/>
                <w:b/>
                <w:bCs/>
                <w:color w:val="000000"/>
              </w:rPr>
            </w:pPr>
            <w:r w:rsidRPr="00A04B23">
              <w:rPr>
                <w:rFonts w:asciiTheme="majorHAnsi" w:eastAsia="Times New Roman" w:hAnsiTheme="majorHAnsi" w:cstheme="majorHAnsi"/>
                <w:b/>
                <w:bCs/>
                <w:color w:val="000000"/>
              </w:rPr>
              <w:t> </w:t>
            </w:r>
          </w:p>
        </w:tc>
      </w:tr>
      <w:tr w:rsidR="00B2785D" w:rsidRPr="00A04B23" w14:paraId="190619C2" w14:textId="77777777" w:rsidTr="00B2785D">
        <w:trPr>
          <w:trHeight w:val="314"/>
        </w:trPr>
        <w:tc>
          <w:tcPr>
            <w:tcW w:w="2785" w:type="dxa"/>
            <w:shd w:val="clear" w:color="auto" w:fill="auto"/>
            <w:vAlign w:val="center"/>
            <w:hideMark/>
          </w:tcPr>
          <w:p w14:paraId="4F99144A" w14:textId="77777777" w:rsidR="00B2785D" w:rsidRPr="00A04B23" w:rsidRDefault="00B2785D" w:rsidP="000752D8">
            <w:pPr>
              <w:spacing w:after="0" w:line="240" w:lineRule="auto"/>
              <w:rPr>
                <w:rFonts w:asciiTheme="majorHAnsi" w:eastAsia="Times New Roman" w:hAnsiTheme="majorHAnsi" w:cstheme="majorHAnsi"/>
                <w:b/>
                <w:bCs/>
              </w:rPr>
            </w:pPr>
            <w:r w:rsidRPr="00A04B23">
              <w:rPr>
                <w:rFonts w:asciiTheme="majorHAnsi" w:eastAsia="Times New Roman" w:hAnsiTheme="majorHAnsi" w:cstheme="majorHAnsi"/>
                <w:b/>
                <w:bCs/>
              </w:rPr>
              <w:t>Start Date:</w:t>
            </w:r>
          </w:p>
        </w:tc>
        <w:tc>
          <w:tcPr>
            <w:tcW w:w="2565" w:type="dxa"/>
            <w:shd w:val="clear" w:color="auto" w:fill="auto"/>
            <w:noWrap/>
            <w:vAlign w:val="center"/>
            <w:hideMark/>
          </w:tcPr>
          <w:p w14:paraId="3EAC285C" w14:textId="77777777" w:rsidR="00B2785D" w:rsidRPr="00A04B23" w:rsidRDefault="00B2785D" w:rsidP="000752D8">
            <w:pPr>
              <w:spacing w:after="0" w:line="240" w:lineRule="auto"/>
              <w:jc w:val="center"/>
              <w:rPr>
                <w:rFonts w:asciiTheme="majorHAnsi" w:eastAsia="Times New Roman" w:hAnsiTheme="majorHAnsi" w:cstheme="majorHAnsi"/>
                <w:b/>
                <w:bCs/>
                <w:color w:val="000000"/>
              </w:rPr>
            </w:pPr>
            <w:r w:rsidRPr="00A04B23">
              <w:rPr>
                <w:rFonts w:asciiTheme="majorHAnsi" w:eastAsia="Times New Roman" w:hAnsiTheme="majorHAnsi" w:cstheme="majorHAnsi"/>
                <w:b/>
                <w:bCs/>
                <w:color w:val="000000"/>
              </w:rPr>
              <w:t> </w:t>
            </w:r>
          </w:p>
        </w:tc>
        <w:tc>
          <w:tcPr>
            <w:tcW w:w="2205" w:type="dxa"/>
            <w:shd w:val="clear" w:color="auto" w:fill="auto"/>
            <w:vAlign w:val="center"/>
            <w:hideMark/>
          </w:tcPr>
          <w:p w14:paraId="6D952437" w14:textId="77777777" w:rsidR="00B2785D" w:rsidRPr="00A04B23" w:rsidRDefault="00B2785D" w:rsidP="000752D8">
            <w:pPr>
              <w:spacing w:after="0" w:line="240" w:lineRule="auto"/>
              <w:rPr>
                <w:rFonts w:asciiTheme="majorHAnsi" w:eastAsia="Times New Roman" w:hAnsiTheme="majorHAnsi" w:cstheme="majorHAnsi"/>
                <w:b/>
                <w:bCs/>
              </w:rPr>
            </w:pPr>
            <w:r w:rsidRPr="00A04B23">
              <w:rPr>
                <w:rFonts w:asciiTheme="majorHAnsi" w:eastAsia="Times New Roman" w:hAnsiTheme="majorHAnsi" w:cstheme="majorHAnsi"/>
                <w:b/>
                <w:bCs/>
              </w:rPr>
              <w:t>End Date:</w:t>
            </w:r>
          </w:p>
        </w:tc>
        <w:tc>
          <w:tcPr>
            <w:tcW w:w="2654" w:type="dxa"/>
            <w:shd w:val="clear" w:color="auto" w:fill="auto"/>
            <w:vAlign w:val="center"/>
            <w:hideMark/>
          </w:tcPr>
          <w:p w14:paraId="0D9B472C" w14:textId="77777777" w:rsidR="00B2785D" w:rsidRPr="00A04B23" w:rsidRDefault="00B2785D" w:rsidP="000752D8">
            <w:pPr>
              <w:spacing w:after="0" w:line="240" w:lineRule="auto"/>
              <w:jc w:val="center"/>
              <w:rPr>
                <w:rFonts w:asciiTheme="majorHAnsi" w:eastAsia="Times New Roman" w:hAnsiTheme="majorHAnsi" w:cstheme="majorHAnsi"/>
                <w:b/>
                <w:bCs/>
                <w:color w:val="000000"/>
              </w:rPr>
            </w:pPr>
            <w:r w:rsidRPr="00A04B23">
              <w:rPr>
                <w:rFonts w:asciiTheme="majorHAnsi" w:eastAsia="Times New Roman" w:hAnsiTheme="majorHAnsi" w:cstheme="majorHAnsi"/>
                <w:b/>
                <w:bCs/>
                <w:color w:val="000000"/>
              </w:rPr>
              <w:t> </w:t>
            </w:r>
          </w:p>
        </w:tc>
      </w:tr>
      <w:tr w:rsidR="00B2785D" w:rsidRPr="00A04B23" w14:paraId="3137A4D4" w14:textId="77777777" w:rsidTr="00B2785D">
        <w:trPr>
          <w:trHeight w:val="314"/>
        </w:trPr>
        <w:tc>
          <w:tcPr>
            <w:tcW w:w="10209" w:type="dxa"/>
            <w:gridSpan w:val="4"/>
            <w:shd w:val="clear" w:color="auto" w:fill="auto"/>
            <w:vAlign w:val="center"/>
            <w:hideMark/>
          </w:tcPr>
          <w:p w14:paraId="7E5580B5" w14:textId="0D25162B" w:rsidR="00B2785D" w:rsidRPr="00B2785D" w:rsidRDefault="00B2785D" w:rsidP="00B2785D">
            <w:pPr>
              <w:spacing w:after="0" w:line="240" w:lineRule="auto"/>
              <w:rPr>
                <w:rFonts w:asciiTheme="majorHAnsi" w:eastAsia="Times New Roman" w:hAnsiTheme="majorHAnsi" w:cstheme="majorHAnsi"/>
                <w:b/>
                <w:bCs/>
              </w:rPr>
            </w:pPr>
            <w:r w:rsidRPr="00A04B23">
              <w:rPr>
                <w:rFonts w:asciiTheme="majorHAnsi" w:eastAsia="Times New Roman" w:hAnsiTheme="majorHAnsi" w:cstheme="majorHAnsi"/>
                <w:b/>
                <w:bCs/>
              </w:rPr>
              <w:t>Course Fee (in words)</w:t>
            </w:r>
          </w:p>
        </w:tc>
      </w:tr>
      <w:tr w:rsidR="00B2785D" w:rsidRPr="00A04B23" w14:paraId="47C06E5D" w14:textId="77777777" w:rsidTr="00B2785D">
        <w:trPr>
          <w:trHeight w:val="286"/>
        </w:trPr>
        <w:tc>
          <w:tcPr>
            <w:tcW w:w="2785" w:type="dxa"/>
            <w:shd w:val="clear" w:color="auto" w:fill="auto"/>
            <w:vAlign w:val="center"/>
            <w:hideMark/>
          </w:tcPr>
          <w:p w14:paraId="16CFF3BE" w14:textId="77777777" w:rsidR="00B2785D" w:rsidRPr="00A04B23" w:rsidRDefault="00B2785D" w:rsidP="000752D8">
            <w:pPr>
              <w:spacing w:after="0" w:line="240" w:lineRule="auto"/>
              <w:rPr>
                <w:rFonts w:asciiTheme="majorHAnsi" w:eastAsia="Times New Roman" w:hAnsiTheme="majorHAnsi" w:cstheme="majorHAnsi"/>
                <w:b/>
                <w:bCs/>
              </w:rPr>
            </w:pPr>
            <w:r w:rsidRPr="00A04B23">
              <w:rPr>
                <w:rFonts w:asciiTheme="majorHAnsi" w:eastAsia="Times New Roman" w:hAnsiTheme="majorHAnsi" w:cstheme="majorHAnsi"/>
                <w:b/>
                <w:bCs/>
              </w:rPr>
              <w:t>Course Fee (in figures):</w:t>
            </w:r>
          </w:p>
        </w:tc>
        <w:tc>
          <w:tcPr>
            <w:tcW w:w="7424" w:type="dxa"/>
            <w:gridSpan w:val="3"/>
            <w:shd w:val="clear" w:color="auto" w:fill="auto"/>
            <w:vAlign w:val="center"/>
            <w:hideMark/>
          </w:tcPr>
          <w:p w14:paraId="42C68136" w14:textId="77777777" w:rsidR="00B2785D" w:rsidRPr="00A04B23" w:rsidRDefault="00B2785D" w:rsidP="000752D8">
            <w:pPr>
              <w:spacing w:after="0" w:line="240" w:lineRule="auto"/>
              <w:jc w:val="center"/>
              <w:rPr>
                <w:rFonts w:asciiTheme="majorHAnsi" w:eastAsia="Times New Roman" w:hAnsiTheme="majorHAnsi" w:cstheme="majorHAnsi"/>
                <w:color w:val="000000"/>
              </w:rPr>
            </w:pPr>
            <w:r w:rsidRPr="00A04B23">
              <w:rPr>
                <w:rFonts w:asciiTheme="majorHAnsi" w:eastAsia="Times New Roman" w:hAnsiTheme="majorHAnsi" w:cstheme="majorHAnsi"/>
                <w:color w:val="000000"/>
              </w:rPr>
              <w:t> </w:t>
            </w:r>
          </w:p>
        </w:tc>
      </w:tr>
      <w:tr w:rsidR="00B2785D" w:rsidRPr="00A04B23" w14:paraId="2E00B662" w14:textId="77777777" w:rsidTr="00B2785D">
        <w:trPr>
          <w:trHeight w:val="286"/>
        </w:trPr>
        <w:tc>
          <w:tcPr>
            <w:tcW w:w="10209" w:type="dxa"/>
            <w:gridSpan w:val="4"/>
            <w:shd w:val="clear" w:color="auto" w:fill="auto"/>
            <w:vAlign w:val="center"/>
            <w:hideMark/>
          </w:tcPr>
          <w:p w14:paraId="3C56D235" w14:textId="77777777" w:rsidR="00B2785D" w:rsidRPr="00A04B23" w:rsidRDefault="00B2785D" w:rsidP="000752D8">
            <w:pPr>
              <w:spacing w:after="0" w:line="240" w:lineRule="auto"/>
              <w:jc w:val="center"/>
              <w:rPr>
                <w:rFonts w:asciiTheme="majorHAnsi" w:eastAsia="Times New Roman" w:hAnsiTheme="majorHAnsi" w:cstheme="majorHAnsi"/>
                <w:b/>
                <w:bCs/>
              </w:rPr>
            </w:pPr>
            <w:r w:rsidRPr="00A04B23">
              <w:rPr>
                <w:rFonts w:asciiTheme="majorHAnsi" w:eastAsia="Times New Roman" w:hAnsiTheme="majorHAnsi" w:cstheme="majorHAnsi"/>
                <w:b/>
                <w:bCs/>
              </w:rPr>
              <w:t> </w:t>
            </w:r>
          </w:p>
        </w:tc>
      </w:tr>
      <w:tr w:rsidR="00B2785D" w:rsidRPr="00A04B23" w14:paraId="563AC51F" w14:textId="77777777" w:rsidTr="00B2785D">
        <w:trPr>
          <w:trHeight w:val="450"/>
        </w:trPr>
        <w:tc>
          <w:tcPr>
            <w:tcW w:w="2785" w:type="dxa"/>
            <w:vMerge w:val="restart"/>
            <w:shd w:val="clear" w:color="auto" w:fill="auto"/>
            <w:vAlign w:val="center"/>
            <w:hideMark/>
          </w:tcPr>
          <w:p w14:paraId="6C61AC02" w14:textId="77777777" w:rsidR="00B2785D" w:rsidRPr="00A04B23" w:rsidRDefault="00B2785D" w:rsidP="000752D8">
            <w:pPr>
              <w:spacing w:after="0" w:line="240" w:lineRule="auto"/>
              <w:rPr>
                <w:rFonts w:asciiTheme="majorHAnsi" w:eastAsia="Times New Roman" w:hAnsiTheme="majorHAnsi" w:cstheme="majorHAnsi"/>
                <w:b/>
                <w:bCs/>
                <w:color w:val="000000"/>
              </w:rPr>
            </w:pPr>
            <w:r w:rsidRPr="00A04B23">
              <w:rPr>
                <w:rFonts w:asciiTheme="majorHAnsi" w:eastAsia="Times New Roman" w:hAnsiTheme="majorHAnsi" w:cstheme="majorHAnsi"/>
                <w:b/>
                <w:bCs/>
                <w:color w:val="000000" w:themeColor="text1"/>
              </w:rPr>
              <w:t>Course Fee break up</w:t>
            </w:r>
            <w:r w:rsidRPr="00A04B23">
              <w:rPr>
                <w:rFonts w:asciiTheme="majorHAnsi" w:eastAsia="Source Sans Pro" w:hAnsiTheme="majorHAnsi" w:cstheme="majorHAnsi"/>
                <w:color w:val="242424"/>
              </w:rPr>
              <w:t xml:space="preserve"> (an itemized list of the costs involved in completing the course (e.g. course fees and other expenses expected to be incurred such as textbooks, travel time etc.) </w:t>
            </w:r>
            <w:r w:rsidRPr="00A04B23">
              <w:rPr>
                <w:rFonts w:asciiTheme="majorHAnsi" w:eastAsia="Source Sans Pro" w:hAnsiTheme="majorHAnsi" w:cstheme="majorHAnsi"/>
                <w:b/>
                <w:bCs/>
                <w:color w:val="242424"/>
              </w:rPr>
              <w:t>and evidence to confirm these costs</w:t>
            </w:r>
            <w:r w:rsidRPr="00A04B23">
              <w:rPr>
                <w:rFonts w:asciiTheme="majorHAnsi" w:eastAsia="Times New Roman" w:hAnsiTheme="majorHAnsi" w:cstheme="majorHAnsi"/>
                <w:b/>
                <w:bCs/>
                <w:color w:val="000000" w:themeColor="text1"/>
              </w:rPr>
              <w:t>:</w:t>
            </w:r>
          </w:p>
        </w:tc>
        <w:tc>
          <w:tcPr>
            <w:tcW w:w="7424" w:type="dxa"/>
            <w:gridSpan w:val="3"/>
            <w:vMerge w:val="restart"/>
            <w:shd w:val="clear" w:color="auto" w:fill="auto"/>
            <w:vAlign w:val="center"/>
            <w:hideMark/>
          </w:tcPr>
          <w:p w14:paraId="7A10C3D5" w14:textId="77777777" w:rsidR="00B2785D" w:rsidRPr="00A04B23" w:rsidRDefault="00B2785D" w:rsidP="000752D8">
            <w:pPr>
              <w:spacing w:after="0" w:line="240" w:lineRule="auto"/>
              <w:rPr>
                <w:rFonts w:asciiTheme="majorHAnsi" w:eastAsia="Times New Roman" w:hAnsiTheme="majorHAnsi" w:cstheme="majorHAnsi"/>
                <w:color w:val="000000"/>
              </w:rPr>
            </w:pPr>
          </w:p>
        </w:tc>
      </w:tr>
      <w:tr w:rsidR="00B2785D" w:rsidRPr="00A04B23" w14:paraId="672E6776" w14:textId="77777777" w:rsidTr="00B2785D">
        <w:trPr>
          <w:trHeight w:val="286"/>
        </w:trPr>
        <w:tc>
          <w:tcPr>
            <w:tcW w:w="2785" w:type="dxa"/>
            <w:vMerge/>
            <w:vAlign w:val="center"/>
          </w:tcPr>
          <w:p w14:paraId="27A9144C" w14:textId="77777777" w:rsidR="00B2785D" w:rsidRPr="00A04B23" w:rsidRDefault="00B2785D" w:rsidP="000752D8">
            <w:pPr>
              <w:spacing w:after="0" w:line="240" w:lineRule="auto"/>
              <w:rPr>
                <w:rFonts w:asciiTheme="majorHAnsi" w:eastAsia="Times New Roman" w:hAnsiTheme="majorHAnsi" w:cstheme="majorHAnsi"/>
                <w:b/>
                <w:bCs/>
                <w:color w:val="000000"/>
              </w:rPr>
            </w:pPr>
          </w:p>
        </w:tc>
        <w:tc>
          <w:tcPr>
            <w:tcW w:w="7424" w:type="dxa"/>
            <w:gridSpan w:val="3"/>
            <w:vMerge/>
            <w:vAlign w:val="center"/>
          </w:tcPr>
          <w:p w14:paraId="1C7C7FE1" w14:textId="77777777" w:rsidR="00B2785D" w:rsidRPr="00A04B23" w:rsidRDefault="00B2785D" w:rsidP="000752D8">
            <w:pPr>
              <w:spacing w:after="0" w:line="240" w:lineRule="auto"/>
              <w:jc w:val="center"/>
              <w:rPr>
                <w:rFonts w:asciiTheme="majorHAnsi" w:eastAsia="Times New Roman" w:hAnsiTheme="majorHAnsi" w:cstheme="majorHAnsi"/>
                <w:color w:val="000000"/>
              </w:rPr>
            </w:pPr>
          </w:p>
        </w:tc>
      </w:tr>
      <w:tr w:rsidR="00B2785D" w:rsidRPr="00A04B23" w14:paraId="693A18F9" w14:textId="77777777" w:rsidTr="00B2785D">
        <w:trPr>
          <w:trHeight w:val="450"/>
        </w:trPr>
        <w:tc>
          <w:tcPr>
            <w:tcW w:w="2785" w:type="dxa"/>
            <w:vMerge/>
            <w:vAlign w:val="center"/>
            <w:hideMark/>
          </w:tcPr>
          <w:p w14:paraId="7A440696" w14:textId="77777777" w:rsidR="00B2785D" w:rsidRPr="00A04B23" w:rsidRDefault="00B2785D" w:rsidP="000752D8">
            <w:pPr>
              <w:spacing w:after="0" w:line="240" w:lineRule="auto"/>
              <w:rPr>
                <w:rFonts w:asciiTheme="majorHAnsi" w:eastAsia="Times New Roman" w:hAnsiTheme="majorHAnsi" w:cstheme="majorHAnsi"/>
                <w:b/>
                <w:bCs/>
                <w:color w:val="000000"/>
              </w:rPr>
            </w:pPr>
          </w:p>
        </w:tc>
        <w:tc>
          <w:tcPr>
            <w:tcW w:w="7424" w:type="dxa"/>
            <w:gridSpan w:val="3"/>
            <w:vMerge/>
            <w:vAlign w:val="center"/>
            <w:hideMark/>
          </w:tcPr>
          <w:p w14:paraId="1EBD97D7" w14:textId="77777777" w:rsidR="00B2785D" w:rsidRPr="00A04B23" w:rsidRDefault="00B2785D" w:rsidP="000752D8">
            <w:pPr>
              <w:spacing w:after="0" w:line="240" w:lineRule="auto"/>
              <w:rPr>
                <w:rFonts w:asciiTheme="majorHAnsi" w:eastAsia="Times New Roman" w:hAnsiTheme="majorHAnsi" w:cstheme="majorHAnsi"/>
                <w:color w:val="000000"/>
              </w:rPr>
            </w:pPr>
          </w:p>
        </w:tc>
      </w:tr>
      <w:tr w:rsidR="00B2785D" w:rsidRPr="00A04B23" w14:paraId="2572C4B1" w14:textId="77777777" w:rsidTr="00B2785D">
        <w:trPr>
          <w:trHeight w:val="450"/>
        </w:trPr>
        <w:tc>
          <w:tcPr>
            <w:tcW w:w="2785" w:type="dxa"/>
            <w:vMerge/>
            <w:vAlign w:val="center"/>
            <w:hideMark/>
          </w:tcPr>
          <w:p w14:paraId="74DCED3C" w14:textId="77777777" w:rsidR="00B2785D" w:rsidRPr="00A04B23" w:rsidRDefault="00B2785D" w:rsidP="000752D8">
            <w:pPr>
              <w:spacing w:after="0" w:line="240" w:lineRule="auto"/>
              <w:rPr>
                <w:rFonts w:asciiTheme="majorHAnsi" w:eastAsia="Times New Roman" w:hAnsiTheme="majorHAnsi" w:cstheme="majorHAnsi"/>
                <w:b/>
                <w:bCs/>
                <w:color w:val="000000"/>
              </w:rPr>
            </w:pPr>
          </w:p>
        </w:tc>
        <w:tc>
          <w:tcPr>
            <w:tcW w:w="7424" w:type="dxa"/>
            <w:gridSpan w:val="3"/>
            <w:vMerge/>
            <w:vAlign w:val="center"/>
            <w:hideMark/>
          </w:tcPr>
          <w:p w14:paraId="5A85FC66" w14:textId="77777777" w:rsidR="00B2785D" w:rsidRPr="00A04B23" w:rsidRDefault="00B2785D" w:rsidP="000752D8">
            <w:pPr>
              <w:spacing w:after="0" w:line="240" w:lineRule="auto"/>
              <w:rPr>
                <w:rFonts w:asciiTheme="majorHAnsi" w:eastAsia="Times New Roman" w:hAnsiTheme="majorHAnsi" w:cstheme="majorHAnsi"/>
                <w:color w:val="000000"/>
              </w:rPr>
            </w:pPr>
          </w:p>
        </w:tc>
      </w:tr>
      <w:tr w:rsidR="00B2785D" w:rsidRPr="00A04B23" w14:paraId="3AD4D06A" w14:textId="77777777" w:rsidTr="00B2785D">
        <w:trPr>
          <w:trHeight w:val="450"/>
        </w:trPr>
        <w:tc>
          <w:tcPr>
            <w:tcW w:w="2785" w:type="dxa"/>
            <w:vMerge/>
            <w:vAlign w:val="center"/>
            <w:hideMark/>
          </w:tcPr>
          <w:p w14:paraId="3EF0769E" w14:textId="77777777" w:rsidR="00B2785D" w:rsidRPr="00A04B23" w:rsidRDefault="00B2785D" w:rsidP="000752D8">
            <w:pPr>
              <w:spacing w:after="0" w:line="240" w:lineRule="auto"/>
              <w:rPr>
                <w:rFonts w:asciiTheme="majorHAnsi" w:eastAsia="Times New Roman" w:hAnsiTheme="majorHAnsi" w:cstheme="majorHAnsi"/>
                <w:b/>
                <w:bCs/>
                <w:color w:val="000000"/>
              </w:rPr>
            </w:pPr>
          </w:p>
        </w:tc>
        <w:tc>
          <w:tcPr>
            <w:tcW w:w="7424" w:type="dxa"/>
            <w:gridSpan w:val="3"/>
            <w:vMerge/>
            <w:vAlign w:val="center"/>
            <w:hideMark/>
          </w:tcPr>
          <w:p w14:paraId="2A036DB5" w14:textId="77777777" w:rsidR="00B2785D" w:rsidRPr="00A04B23" w:rsidRDefault="00B2785D" w:rsidP="000752D8">
            <w:pPr>
              <w:spacing w:after="0" w:line="240" w:lineRule="auto"/>
              <w:rPr>
                <w:rFonts w:asciiTheme="majorHAnsi" w:eastAsia="Times New Roman" w:hAnsiTheme="majorHAnsi" w:cstheme="majorHAnsi"/>
                <w:color w:val="000000"/>
              </w:rPr>
            </w:pPr>
          </w:p>
        </w:tc>
      </w:tr>
      <w:tr w:rsidR="00B2785D" w:rsidRPr="00A04B23" w14:paraId="11434CA9" w14:textId="77777777" w:rsidTr="00B2785D">
        <w:trPr>
          <w:trHeight w:val="450"/>
        </w:trPr>
        <w:tc>
          <w:tcPr>
            <w:tcW w:w="2785" w:type="dxa"/>
            <w:vMerge/>
            <w:vAlign w:val="center"/>
            <w:hideMark/>
          </w:tcPr>
          <w:p w14:paraId="114C44B5" w14:textId="77777777" w:rsidR="00B2785D" w:rsidRPr="00A04B23" w:rsidRDefault="00B2785D" w:rsidP="000752D8">
            <w:pPr>
              <w:spacing w:after="0" w:line="240" w:lineRule="auto"/>
              <w:rPr>
                <w:rFonts w:asciiTheme="majorHAnsi" w:eastAsia="Times New Roman" w:hAnsiTheme="majorHAnsi" w:cstheme="majorHAnsi"/>
                <w:b/>
                <w:bCs/>
                <w:color w:val="000000"/>
              </w:rPr>
            </w:pPr>
          </w:p>
        </w:tc>
        <w:tc>
          <w:tcPr>
            <w:tcW w:w="7424" w:type="dxa"/>
            <w:gridSpan w:val="3"/>
            <w:vMerge/>
            <w:vAlign w:val="center"/>
            <w:hideMark/>
          </w:tcPr>
          <w:p w14:paraId="35F49132" w14:textId="77777777" w:rsidR="00B2785D" w:rsidRPr="00A04B23" w:rsidRDefault="00B2785D" w:rsidP="000752D8">
            <w:pPr>
              <w:spacing w:after="0" w:line="240" w:lineRule="auto"/>
              <w:rPr>
                <w:rFonts w:asciiTheme="majorHAnsi" w:eastAsia="Times New Roman" w:hAnsiTheme="majorHAnsi" w:cstheme="majorHAnsi"/>
                <w:color w:val="000000"/>
              </w:rPr>
            </w:pPr>
          </w:p>
        </w:tc>
      </w:tr>
      <w:tr w:rsidR="00B2785D" w:rsidRPr="00A04B23" w14:paraId="1473FDFD" w14:textId="77777777" w:rsidTr="00B2785D">
        <w:trPr>
          <w:trHeight w:val="450"/>
        </w:trPr>
        <w:tc>
          <w:tcPr>
            <w:tcW w:w="2785" w:type="dxa"/>
            <w:vMerge/>
            <w:vAlign w:val="center"/>
            <w:hideMark/>
          </w:tcPr>
          <w:p w14:paraId="5DE0A2B9" w14:textId="77777777" w:rsidR="00B2785D" w:rsidRPr="00A04B23" w:rsidRDefault="00B2785D" w:rsidP="000752D8">
            <w:pPr>
              <w:spacing w:after="0" w:line="240" w:lineRule="auto"/>
              <w:rPr>
                <w:rFonts w:asciiTheme="majorHAnsi" w:eastAsia="Times New Roman" w:hAnsiTheme="majorHAnsi" w:cstheme="majorHAnsi"/>
                <w:b/>
                <w:bCs/>
                <w:color w:val="000000"/>
              </w:rPr>
            </w:pPr>
          </w:p>
        </w:tc>
        <w:tc>
          <w:tcPr>
            <w:tcW w:w="7424" w:type="dxa"/>
            <w:gridSpan w:val="3"/>
            <w:vMerge/>
            <w:vAlign w:val="center"/>
            <w:hideMark/>
          </w:tcPr>
          <w:p w14:paraId="0DCF6DF3" w14:textId="77777777" w:rsidR="00B2785D" w:rsidRPr="00A04B23" w:rsidRDefault="00B2785D" w:rsidP="000752D8">
            <w:pPr>
              <w:spacing w:after="0" w:line="240" w:lineRule="auto"/>
              <w:rPr>
                <w:rFonts w:asciiTheme="majorHAnsi" w:eastAsia="Times New Roman" w:hAnsiTheme="majorHAnsi" w:cstheme="majorHAnsi"/>
                <w:color w:val="000000"/>
              </w:rPr>
            </w:pPr>
          </w:p>
        </w:tc>
      </w:tr>
      <w:tr w:rsidR="00B2785D" w:rsidRPr="00A04B23" w14:paraId="09E3706D" w14:textId="77777777" w:rsidTr="00B2785D">
        <w:trPr>
          <w:trHeight w:val="286"/>
        </w:trPr>
        <w:tc>
          <w:tcPr>
            <w:tcW w:w="2785" w:type="dxa"/>
            <w:shd w:val="clear" w:color="auto" w:fill="auto"/>
            <w:vAlign w:val="center"/>
          </w:tcPr>
          <w:p w14:paraId="40E37F45" w14:textId="77777777" w:rsidR="00B2785D" w:rsidRPr="00A04B23" w:rsidRDefault="00B2785D" w:rsidP="000752D8">
            <w:pPr>
              <w:spacing w:after="0" w:line="240" w:lineRule="auto"/>
              <w:rPr>
                <w:rFonts w:asciiTheme="majorHAnsi" w:eastAsia="Times New Roman" w:hAnsiTheme="majorHAnsi" w:cstheme="majorHAnsi"/>
                <w:b/>
                <w:bCs/>
                <w:color w:val="000000"/>
              </w:rPr>
            </w:pPr>
            <w:r w:rsidRPr="00A04B23">
              <w:rPr>
                <w:rFonts w:asciiTheme="majorHAnsi" w:hAnsiTheme="majorHAnsi" w:cstheme="majorHAnsi"/>
                <w:b/>
                <w:bCs/>
              </w:rPr>
              <w:t xml:space="preserve">How does this course of study directly </w:t>
            </w:r>
            <w:proofErr w:type="gramStart"/>
            <w:r w:rsidRPr="00A04B23">
              <w:rPr>
                <w:rFonts w:asciiTheme="majorHAnsi" w:hAnsiTheme="majorHAnsi" w:cstheme="majorHAnsi"/>
                <w:b/>
                <w:bCs/>
              </w:rPr>
              <w:t>relates</w:t>
            </w:r>
            <w:proofErr w:type="gramEnd"/>
            <w:r w:rsidRPr="00A04B23">
              <w:rPr>
                <w:rFonts w:asciiTheme="majorHAnsi" w:hAnsiTheme="majorHAnsi" w:cstheme="majorHAnsi"/>
                <w:b/>
                <w:bCs/>
              </w:rPr>
              <w:t xml:space="preserve"> to employee’s current/prospective job description and responsibilities and how it will contribute to the employee’s career development</w:t>
            </w:r>
          </w:p>
        </w:tc>
        <w:tc>
          <w:tcPr>
            <w:tcW w:w="7424" w:type="dxa"/>
            <w:gridSpan w:val="3"/>
            <w:shd w:val="clear" w:color="auto" w:fill="auto"/>
            <w:vAlign w:val="center"/>
          </w:tcPr>
          <w:p w14:paraId="729641EB" w14:textId="77777777" w:rsidR="00B2785D" w:rsidRPr="00A04B23" w:rsidRDefault="00B2785D" w:rsidP="000752D8">
            <w:pPr>
              <w:spacing w:after="0" w:line="240" w:lineRule="auto"/>
              <w:jc w:val="center"/>
              <w:rPr>
                <w:rFonts w:asciiTheme="majorHAnsi" w:eastAsia="Times New Roman" w:hAnsiTheme="majorHAnsi" w:cstheme="majorHAnsi"/>
                <w:b/>
                <w:bCs/>
                <w:color w:val="000000"/>
              </w:rPr>
            </w:pPr>
          </w:p>
        </w:tc>
      </w:tr>
      <w:tr w:rsidR="00B2785D" w:rsidRPr="00A04B23" w14:paraId="22062385" w14:textId="77777777" w:rsidTr="00B2785D">
        <w:trPr>
          <w:trHeight w:val="286"/>
        </w:trPr>
        <w:tc>
          <w:tcPr>
            <w:tcW w:w="2785" w:type="dxa"/>
            <w:shd w:val="clear" w:color="auto" w:fill="auto"/>
            <w:vAlign w:val="center"/>
          </w:tcPr>
          <w:p w14:paraId="755CAE35" w14:textId="12C74854" w:rsidR="00B2785D" w:rsidRPr="00A04B23" w:rsidRDefault="00B2785D" w:rsidP="000752D8">
            <w:pPr>
              <w:spacing w:after="0" w:line="240" w:lineRule="auto"/>
              <w:rPr>
                <w:rFonts w:asciiTheme="majorHAnsi" w:eastAsia="Times New Roman" w:hAnsiTheme="majorHAnsi" w:cstheme="majorHAnsi"/>
                <w:b/>
                <w:bCs/>
                <w:color w:val="000000"/>
              </w:rPr>
            </w:pPr>
            <w:r w:rsidRPr="00A04B23">
              <w:rPr>
                <w:rFonts w:asciiTheme="majorHAnsi" w:hAnsiTheme="majorHAnsi" w:cstheme="majorHAnsi"/>
                <w:b/>
                <w:bCs/>
              </w:rPr>
              <w:t xml:space="preserve">How the course of study is relevant to the business objectives of </w:t>
            </w:r>
            <w:r w:rsidR="0075165B">
              <w:rPr>
                <w:rFonts w:asciiTheme="majorHAnsi" w:hAnsiTheme="majorHAnsi" w:cstheme="majorHAnsi"/>
                <w:b/>
                <w:bCs/>
              </w:rPr>
              <w:t>Parkar</w:t>
            </w:r>
          </w:p>
        </w:tc>
        <w:tc>
          <w:tcPr>
            <w:tcW w:w="7424" w:type="dxa"/>
            <w:gridSpan w:val="3"/>
            <w:shd w:val="clear" w:color="auto" w:fill="auto"/>
            <w:vAlign w:val="center"/>
          </w:tcPr>
          <w:p w14:paraId="7F941253" w14:textId="77777777" w:rsidR="00B2785D" w:rsidRPr="00A04B23" w:rsidRDefault="00B2785D" w:rsidP="000752D8">
            <w:pPr>
              <w:spacing w:after="0" w:line="240" w:lineRule="auto"/>
              <w:jc w:val="center"/>
              <w:rPr>
                <w:rFonts w:asciiTheme="majorHAnsi" w:eastAsia="Times New Roman" w:hAnsiTheme="majorHAnsi" w:cstheme="majorHAnsi"/>
                <w:b/>
                <w:bCs/>
                <w:color w:val="000000"/>
              </w:rPr>
            </w:pPr>
          </w:p>
        </w:tc>
      </w:tr>
      <w:tr w:rsidR="00B2785D" w:rsidRPr="00A04B23" w14:paraId="4664DA14" w14:textId="77777777" w:rsidTr="00B2785D">
        <w:trPr>
          <w:trHeight w:val="286"/>
        </w:trPr>
        <w:tc>
          <w:tcPr>
            <w:tcW w:w="2785" w:type="dxa"/>
            <w:shd w:val="clear" w:color="auto" w:fill="auto"/>
            <w:vAlign w:val="center"/>
            <w:hideMark/>
          </w:tcPr>
          <w:p w14:paraId="608D598A" w14:textId="77777777" w:rsidR="00B2785D" w:rsidRPr="00A04B23" w:rsidRDefault="00B2785D" w:rsidP="000752D8">
            <w:pPr>
              <w:spacing w:after="0" w:line="240" w:lineRule="auto"/>
              <w:rPr>
                <w:rFonts w:asciiTheme="majorHAnsi" w:eastAsia="Times New Roman" w:hAnsiTheme="majorHAnsi" w:cstheme="majorHAnsi"/>
                <w:b/>
                <w:bCs/>
                <w:color w:val="000000"/>
              </w:rPr>
            </w:pPr>
            <w:r w:rsidRPr="00A04B23">
              <w:rPr>
                <w:rFonts w:asciiTheme="majorHAnsi" w:eastAsia="Times New Roman" w:hAnsiTheme="majorHAnsi" w:cstheme="majorHAnsi"/>
                <w:b/>
                <w:bCs/>
                <w:color w:val="000000"/>
              </w:rPr>
              <w:t>Eligible Amt:</w:t>
            </w:r>
          </w:p>
        </w:tc>
        <w:tc>
          <w:tcPr>
            <w:tcW w:w="2565" w:type="dxa"/>
            <w:shd w:val="clear" w:color="auto" w:fill="auto"/>
            <w:vAlign w:val="center"/>
            <w:hideMark/>
          </w:tcPr>
          <w:p w14:paraId="29B0F420" w14:textId="77777777" w:rsidR="00B2785D" w:rsidRPr="00A04B23" w:rsidRDefault="00B2785D" w:rsidP="000752D8">
            <w:pPr>
              <w:spacing w:after="0" w:line="240" w:lineRule="auto"/>
              <w:jc w:val="center"/>
              <w:rPr>
                <w:rFonts w:asciiTheme="majorHAnsi" w:eastAsia="Times New Roman" w:hAnsiTheme="majorHAnsi" w:cstheme="majorHAnsi"/>
                <w:b/>
                <w:bCs/>
                <w:color w:val="000000"/>
              </w:rPr>
            </w:pPr>
            <w:r w:rsidRPr="00A04B23">
              <w:rPr>
                <w:rFonts w:asciiTheme="majorHAnsi" w:eastAsia="Times New Roman" w:hAnsiTheme="majorHAnsi" w:cstheme="majorHAnsi"/>
                <w:b/>
                <w:bCs/>
                <w:color w:val="000000"/>
              </w:rPr>
              <w:t> </w:t>
            </w:r>
          </w:p>
        </w:tc>
        <w:tc>
          <w:tcPr>
            <w:tcW w:w="2205" w:type="dxa"/>
            <w:shd w:val="clear" w:color="auto" w:fill="auto"/>
            <w:vAlign w:val="center"/>
            <w:hideMark/>
          </w:tcPr>
          <w:p w14:paraId="0492462C" w14:textId="77777777" w:rsidR="00B2785D" w:rsidRPr="00A04B23" w:rsidRDefault="00B2785D" w:rsidP="000752D8">
            <w:pPr>
              <w:spacing w:after="0" w:line="240" w:lineRule="auto"/>
              <w:rPr>
                <w:rFonts w:asciiTheme="majorHAnsi" w:eastAsia="Times New Roman" w:hAnsiTheme="majorHAnsi" w:cstheme="majorHAnsi"/>
                <w:b/>
                <w:bCs/>
                <w:color w:val="000000"/>
              </w:rPr>
            </w:pPr>
            <w:r w:rsidRPr="00A04B23">
              <w:rPr>
                <w:rFonts w:asciiTheme="majorHAnsi" w:eastAsia="Times New Roman" w:hAnsiTheme="majorHAnsi" w:cstheme="majorHAnsi"/>
                <w:b/>
                <w:bCs/>
                <w:color w:val="000000"/>
              </w:rPr>
              <w:t>Approved Amt:</w:t>
            </w:r>
          </w:p>
        </w:tc>
        <w:tc>
          <w:tcPr>
            <w:tcW w:w="2654" w:type="dxa"/>
            <w:shd w:val="clear" w:color="auto" w:fill="auto"/>
            <w:vAlign w:val="center"/>
            <w:hideMark/>
          </w:tcPr>
          <w:p w14:paraId="7A9AB197" w14:textId="77777777" w:rsidR="00B2785D" w:rsidRPr="00A04B23" w:rsidRDefault="00B2785D" w:rsidP="000752D8">
            <w:pPr>
              <w:spacing w:after="0" w:line="240" w:lineRule="auto"/>
              <w:jc w:val="center"/>
              <w:rPr>
                <w:rFonts w:asciiTheme="majorHAnsi" w:eastAsia="Times New Roman" w:hAnsiTheme="majorHAnsi" w:cstheme="majorHAnsi"/>
                <w:b/>
                <w:bCs/>
                <w:color w:val="000000"/>
              </w:rPr>
            </w:pPr>
            <w:r w:rsidRPr="00A04B23">
              <w:rPr>
                <w:rFonts w:asciiTheme="majorHAnsi" w:eastAsia="Times New Roman" w:hAnsiTheme="majorHAnsi" w:cstheme="majorHAnsi"/>
                <w:b/>
                <w:bCs/>
                <w:color w:val="000000"/>
              </w:rPr>
              <w:t> </w:t>
            </w:r>
          </w:p>
        </w:tc>
      </w:tr>
      <w:tr w:rsidR="00B2785D" w:rsidRPr="00A04B23" w14:paraId="56D57704" w14:textId="77777777" w:rsidTr="00B2785D">
        <w:trPr>
          <w:trHeight w:val="549"/>
        </w:trPr>
        <w:tc>
          <w:tcPr>
            <w:tcW w:w="2785" w:type="dxa"/>
            <w:shd w:val="clear" w:color="auto" w:fill="auto"/>
            <w:vAlign w:val="center"/>
            <w:hideMark/>
          </w:tcPr>
          <w:p w14:paraId="260F057D" w14:textId="77777777" w:rsidR="00B2785D" w:rsidRPr="00A04B23" w:rsidRDefault="00B2785D" w:rsidP="000752D8">
            <w:pPr>
              <w:spacing w:after="0" w:line="240" w:lineRule="auto"/>
              <w:rPr>
                <w:rFonts w:asciiTheme="majorHAnsi" w:eastAsia="Times New Roman" w:hAnsiTheme="majorHAnsi" w:cstheme="majorHAnsi"/>
                <w:b/>
                <w:bCs/>
                <w:color w:val="000000"/>
              </w:rPr>
            </w:pPr>
            <w:r w:rsidRPr="00A04B23">
              <w:rPr>
                <w:rFonts w:asciiTheme="majorHAnsi" w:eastAsia="Times New Roman" w:hAnsiTheme="majorHAnsi" w:cstheme="majorHAnsi"/>
                <w:b/>
                <w:bCs/>
                <w:color w:val="000000"/>
              </w:rPr>
              <w:t>Approved By (Business Stakeholder):</w:t>
            </w:r>
          </w:p>
        </w:tc>
        <w:tc>
          <w:tcPr>
            <w:tcW w:w="2565" w:type="dxa"/>
            <w:shd w:val="clear" w:color="auto" w:fill="auto"/>
            <w:vAlign w:val="center"/>
            <w:hideMark/>
          </w:tcPr>
          <w:p w14:paraId="2952462E" w14:textId="77777777" w:rsidR="00B2785D" w:rsidRPr="00A04B23" w:rsidRDefault="00B2785D" w:rsidP="000752D8">
            <w:pPr>
              <w:spacing w:after="0" w:line="240" w:lineRule="auto"/>
              <w:jc w:val="center"/>
              <w:rPr>
                <w:rFonts w:asciiTheme="majorHAnsi" w:eastAsia="Times New Roman" w:hAnsiTheme="majorHAnsi" w:cstheme="majorHAnsi"/>
                <w:b/>
                <w:bCs/>
                <w:color w:val="000000"/>
              </w:rPr>
            </w:pPr>
            <w:r w:rsidRPr="00A04B23">
              <w:rPr>
                <w:rFonts w:asciiTheme="majorHAnsi" w:eastAsia="Times New Roman" w:hAnsiTheme="majorHAnsi" w:cstheme="majorHAnsi"/>
                <w:b/>
                <w:bCs/>
                <w:color w:val="000000"/>
              </w:rPr>
              <w:t> </w:t>
            </w:r>
          </w:p>
        </w:tc>
        <w:tc>
          <w:tcPr>
            <w:tcW w:w="2205" w:type="dxa"/>
            <w:shd w:val="clear" w:color="auto" w:fill="auto"/>
            <w:vAlign w:val="center"/>
            <w:hideMark/>
          </w:tcPr>
          <w:p w14:paraId="545B2E46" w14:textId="77777777" w:rsidR="00B2785D" w:rsidRPr="00A04B23" w:rsidRDefault="00B2785D" w:rsidP="000752D8">
            <w:pPr>
              <w:spacing w:after="0" w:line="240" w:lineRule="auto"/>
              <w:rPr>
                <w:rFonts w:asciiTheme="majorHAnsi" w:eastAsia="Times New Roman" w:hAnsiTheme="majorHAnsi" w:cstheme="majorHAnsi"/>
                <w:b/>
                <w:bCs/>
                <w:color w:val="000000"/>
              </w:rPr>
            </w:pPr>
            <w:r w:rsidRPr="00A04B23">
              <w:rPr>
                <w:rFonts w:asciiTheme="majorHAnsi" w:eastAsia="Times New Roman" w:hAnsiTheme="majorHAnsi" w:cstheme="majorHAnsi"/>
                <w:b/>
                <w:bCs/>
                <w:color w:val="000000"/>
              </w:rPr>
              <w:t>Approved By (HR Head):</w:t>
            </w:r>
          </w:p>
        </w:tc>
        <w:tc>
          <w:tcPr>
            <w:tcW w:w="2654" w:type="dxa"/>
            <w:shd w:val="clear" w:color="auto" w:fill="auto"/>
            <w:vAlign w:val="center"/>
            <w:hideMark/>
          </w:tcPr>
          <w:p w14:paraId="490B0BEB" w14:textId="77777777" w:rsidR="00B2785D" w:rsidRPr="00A04B23" w:rsidRDefault="00B2785D" w:rsidP="000752D8">
            <w:pPr>
              <w:spacing w:after="0" w:line="240" w:lineRule="auto"/>
              <w:jc w:val="center"/>
              <w:rPr>
                <w:rFonts w:asciiTheme="majorHAnsi" w:eastAsia="Times New Roman" w:hAnsiTheme="majorHAnsi" w:cstheme="majorHAnsi"/>
                <w:b/>
                <w:bCs/>
                <w:color w:val="000000"/>
              </w:rPr>
            </w:pPr>
            <w:r w:rsidRPr="00A04B23">
              <w:rPr>
                <w:rFonts w:asciiTheme="majorHAnsi" w:eastAsia="Times New Roman" w:hAnsiTheme="majorHAnsi" w:cstheme="majorHAnsi"/>
                <w:b/>
                <w:bCs/>
                <w:color w:val="000000"/>
              </w:rPr>
              <w:t> </w:t>
            </w:r>
          </w:p>
        </w:tc>
      </w:tr>
    </w:tbl>
    <w:p w14:paraId="5643C24C" w14:textId="77777777" w:rsidR="00797E5F" w:rsidRPr="00A04B23" w:rsidRDefault="00797E5F" w:rsidP="00797E5F">
      <w:pPr>
        <w:shd w:val="clear" w:color="auto" w:fill="FFFFFF"/>
        <w:spacing w:after="0" w:line="240" w:lineRule="auto"/>
        <w:rPr>
          <w:rFonts w:asciiTheme="majorHAnsi" w:eastAsia="Times New Roman" w:hAnsiTheme="majorHAnsi" w:cstheme="majorHAnsi"/>
          <w:color w:val="000000"/>
        </w:rPr>
      </w:pPr>
    </w:p>
    <w:p w14:paraId="0081C264" w14:textId="77777777" w:rsidR="00797E5F" w:rsidRPr="00A04B23" w:rsidRDefault="00797E5F" w:rsidP="00797E5F">
      <w:pPr>
        <w:shd w:val="clear" w:color="auto" w:fill="FFFFFF"/>
        <w:spacing w:after="0" w:line="240" w:lineRule="auto"/>
        <w:rPr>
          <w:rFonts w:asciiTheme="majorHAnsi" w:eastAsia="Times New Roman" w:hAnsiTheme="majorHAnsi" w:cstheme="majorHAnsi"/>
          <w:color w:val="000000"/>
        </w:rPr>
      </w:pPr>
    </w:p>
    <w:p w14:paraId="27BA8A67" w14:textId="77777777" w:rsidR="00B2785D" w:rsidRDefault="00B2785D" w:rsidP="00797E5F">
      <w:pPr>
        <w:shd w:val="clear" w:color="auto" w:fill="FFFFFF"/>
        <w:spacing w:after="0" w:line="240" w:lineRule="auto"/>
        <w:jc w:val="center"/>
        <w:rPr>
          <w:rFonts w:asciiTheme="majorHAnsi" w:eastAsia="Times New Roman" w:hAnsiTheme="majorHAnsi" w:cstheme="majorHAnsi"/>
          <w:b/>
          <w:bCs/>
          <w:color w:val="002060"/>
        </w:rPr>
      </w:pPr>
    </w:p>
    <w:p w14:paraId="0D0B3592" w14:textId="112085D2" w:rsidR="00797E5F" w:rsidRPr="00A04B23" w:rsidRDefault="00797E5F" w:rsidP="00797E5F">
      <w:pPr>
        <w:shd w:val="clear" w:color="auto" w:fill="FFFFFF"/>
        <w:spacing w:after="0" w:line="240" w:lineRule="auto"/>
        <w:jc w:val="center"/>
        <w:rPr>
          <w:rFonts w:asciiTheme="majorHAnsi" w:eastAsia="Times New Roman" w:hAnsiTheme="majorHAnsi" w:cstheme="majorHAnsi"/>
          <w:b/>
          <w:bCs/>
          <w:color w:val="002060"/>
        </w:rPr>
      </w:pPr>
      <w:r w:rsidRPr="00A04B23">
        <w:rPr>
          <w:rFonts w:asciiTheme="majorHAnsi" w:eastAsia="Times New Roman" w:hAnsiTheme="majorHAnsi" w:cstheme="majorHAnsi"/>
          <w:b/>
          <w:bCs/>
          <w:color w:val="002060"/>
        </w:rPr>
        <w:lastRenderedPageBreak/>
        <w:t>APPENDIX B</w:t>
      </w:r>
    </w:p>
    <w:p w14:paraId="0212E135" w14:textId="77777777" w:rsidR="00797E5F" w:rsidRPr="00A04B23" w:rsidRDefault="00797E5F" w:rsidP="00797E5F">
      <w:pPr>
        <w:shd w:val="clear" w:color="auto" w:fill="FFFFFF"/>
        <w:spacing w:after="0" w:line="240" w:lineRule="auto"/>
        <w:jc w:val="center"/>
        <w:rPr>
          <w:rFonts w:asciiTheme="majorHAnsi" w:eastAsia="Times New Roman" w:hAnsiTheme="majorHAnsi" w:cstheme="majorHAnsi"/>
          <w:b/>
          <w:bCs/>
          <w:color w:val="002060"/>
        </w:rPr>
      </w:pPr>
    </w:p>
    <w:p w14:paraId="295671F4" w14:textId="77777777" w:rsidR="00797E5F" w:rsidRPr="00A04B23" w:rsidRDefault="00797E5F" w:rsidP="00797E5F">
      <w:pPr>
        <w:shd w:val="clear" w:color="auto" w:fill="FFFFFF"/>
        <w:spacing w:after="0" w:line="240" w:lineRule="auto"/>
        <w:jc w:val="center"/>
        <w:rPr>
          <w:rFonts w:asciiTheme="majorHAnsi" w:eastAsia="Times New Roman" w:hAnsiTheme="majorHAnsi" w:cstheme="majorHAnsi"/>
          <w:b/>
          <w:bCs/>
          <w:color w:val="002060"/>
        </w:rPr>
      </w:pPr>
      <w:r w:rsidRPr="00A04B23">
        <w:rPr>
          <w:rFonts w:asciiTheme="majorHAnsi" w:eastAsia="Times New Roman" w:hAnsiTheme="majorHAnsi" w:cstheme="majorHAnsi"/>
          <w:b/>
          <w:bCs/>
          <w:color w:val="002060"/>
        </w:rPr>
        <w:t xml:space="preserve"> EMPLOYEE UNDERTAKING FORM</w:t>
      </w:r>
    </w:p>
    <w:p w14:paraId="745E689B" w14:textId="77777777" w:rsidR="00797E5F" w:rsidRPr="00A04B23" w:rsidRDefault="00797E5F" w:rsidP="00797E5F">
      <w:pPr>
        <w:shd w:val="clear" w:color="auto" w:fill="FFFFFF"/>
        <w:spacing w:after="0" w:line="240" w:lineRule="auto"/>
        <w:rPr>
          <w:rFonts w:asciiTheme="majorHAnsi" w:eastAsia="Times New Roman" w:hAnsiTheme="majorHAnsi" w:cstheme="majorHAnsi"/>
          <w:color w:val="000000"/>
        </w:rPr>
      </w:pPr>
    </w:p>
    <w:p w14:paraId="64DFFC07" w14:textId="77777777" w:rsidR="00797E5F" w:rsidRPr="00A04B23" w:rsidRDefault="00797E5F" w:rsidP="00797E5F">
      <w:pPr>
        <w:tabs>
          <w:tab w:val="right" w:pos="9026"/>
        </w:tabs>
        <w:spacing w:after="0" w:line="240" w:lineRule="auto"/>
        <w:jc w:val="both"/>
        <w:rPr>
          <w:rFonts w:asciiTheme="majorHAnsi" w:hAnsiTheme="majorHAnsi" w:cstheme="majorHAnsi"/>
          <w:bCs/>
        </w:rPr>
      </w:pPr>
      <w:r w:rsidRPr="00A04B23">
        <w:rPr>
          <w:rFonts w:asciiTheme="majorHAnsi" w:hAnsiTheme="majorHAnsi" w:cstheme="majorHAnsi"/>
          <w:bCs/>
        </w:rPr>
        <w:t>Date: &lt;&lt;Date Month Year&gt;&gt;</w:t>
      </w:r>
    </w:p>
    <w:p w14:paraId="7FD4888F" w14:textId="77777777" w:rsidR="00797E5F" w:rsidRPr="00A04B23" w:rsidRDefault="00797E5F" w:rsidP="00797E5F">
      <w:pPr>
        <w:tabs>
          <w:tab w:val="right" w:pos="9026"/>
        </w:tabs>
        <w:spacing w:after="0" w:line="240" w:lineRule="auto"/>
        <w:jc w:val="both"/>
        <w:rPr>
          <w:rFonts w:asciiTheme="majorHAnsi" w:hAnsiTheme="majorHAnsi" w:cstheme="majorHAnsi"/>
          <w:bCs/>
        </w:rPr>
      </w:pPr>
    </w:p>
    <w:p w14:paraId="1787C4FF" w14:textId="77777777" w:rsidR="00797E5F" w:rsidRPr="00A04B23" w:rsidRDefault="00797E5F" w:rsidP="00797E5F">
      <w:pPr>
        <w:pStyle w:val="NoSpacing"/>
        <w:rPr>
          <w:rFonts w:asciiTheme="majorHAnsi" w:eastAsia="Times New Roman" w:hAnsiTheme="majorHAnsi" w:cstheme="majorHAnsi"/>
          <w:b/>
          <w:bCs/>
          <w:color w:val="000000"/>
          <w:lang w:eastAsia="en-IN"/>
        </w:rPr>
      </w:pPr>
      <w:r w:rsidRPr="00A04B23">
        <w:rPr>
          <w:rFonts w:asciiTheme="majorHAnsi" w:hAnsiTheme="majorHAnsi" w:cstheme="majorHAnsi"/>
          <w:b/>
          <w:bCs/>
          <w:lang w:val="en-US"/>
        </w:rPr>
        <w:t xml:space="preserve">Mr./Ms. &lt;&lt;Emp Name&gt;&gt; &lt;&lt;Emp ID&gt;&gt;    </w:t>
      </w:r>
    </w:p>
    <w:p w14:paraId="4E9D259B" w14:textId="77777777" w:rsidR="00797E5F" w:rsidRPr="00A04B23" w:rsidRDefault="00797E5F" w:rsidP="00797E5F">
      <w:pPr>
        <w:shd w:val="clear" w:color="auto" w:fill="FFFFFF"/>
        <w:spacing w:after="0" w:line="240" w:lineRule="auto"/>
        <w:rPr>
          <w:rFonts w:asciiTheme="majorHAnsi" w:eastAsia="Times New Roman" w:hAnsiTheme="majorHAnsi" w:cstheme="majorHAnsi"/>
          <w:color w:val="444444"/>
        </w:rPr>
      </w:pPr>
      <w:r w:rsidRPr="00A04B23">
        <w:rPr>
          <w:rFonts w:asciiTheme="majorHAnsi" w:eastAsia="Times New Roman" w:hAnsiTheme="majorHAnsi" w:cstheme="majorHAnsi"/>
          <w:color w:val="444444"/>
        </w:rPr>
        <w:t>&lt;&lt;Address&gt;&gt;</w:t>
      </w:r>
    </w:p>
    <w:p w14:paraId="7DB88345" w14:textId="77777777" w:rsidR="00797E5F" w:rsidRPr="00A04B23" w:rsidRDefault="00797E5F" w:rsidP="00797E5F">
      <w:pPr>
        <w:tabs>
          <w:tab w:val="right" w:pos="9026"/>
        </w:tabs>
        <w:spacing w:after="0" w:line="240" w:lineRule="auto"/>
        <w:rPr>
          <w:rFonts w:asciiTheme="majorHAnsi" w:eastAsia="Times New Roman" w:hAnsiTheme="majorHAnsi" w:cstheme="majorHAnsi"/>
          <w:bCs/>
          <w:shd w:val="clear" w:color="auto" w:fill="FFFFFF"/>
          <w:lang w:eastAsia="en-IN"/>
        </w:rPr>
      </w:pPr>
    </w:p>
    <w:p w14:paraId="2A90F7B6" w14:textId="77777777" w:rsidR="00797E5F" w:rsidRPr="00A04B23" w:rsidRDefault="00797E5F" w:rsidP="00797E5F">
      <w:pPr>
        <w:pStyle w:val="NormalWeb"/>
        <w:spacing w:before="0" w:beforeAutospacing="0" w:after="390" w:afterAutospacing="0"/>
        <w:rPr>
          <w:rFonts w:asciiTheme="majorHAnsi" w:hAnsiTheme="majorHAnsi" w:cstheme="majorHAnsi"/>
          <w:b/>
          <w:sz w:val="22"/>
          <w:szCs w:val="22"/>
          <w:u w:val="single"/>
          <w:shd w:val="clear" w:color="auto" w:fill="FFFFFF"/>
        </w:rPr>
      </w:pPr>
      <w:r w:rsidRPr="00A04B23">
        <w:rPr>
          <w:rFonts w:asciiTheme="majorHAnsi" w:hAnsiTheme="majorHAnsi" w:cstheme="majorHAnsi"/>
          <w:b/>
          <w:sz w:val="22"/>
          <w:szCs w:val="22"/>
          <w:u w:val="single"/>
          <w:shd w:val="clear" w:color="auto" w:fill="FFFFFF"/>
        </w:rPr>
        <w:t>Subject: Employee Education Assistance Undertaking</w:t>
      </w:r>
    </w:p>
    <w:p w14:paraId="167BCE85" w14:textId="0D03B4F6" w:rsidR="00797E5F" w:rsidRPr="00A04B23" w:rsidRDefault="00797E5F" w:rsidP="00797E5F">
      <w:pPr>
        <w:shd w:val="clear" w:color="auto" w:fill="FFFFFF"/>
        <w:spacing w:after="0" w:line="240" w:lineRule="auto"/>
        <w:rPr>
          <w:rFonts w:asciiTheme="majorHAnsi" w:eastAsia="Times New Roman" w:hAnsiTheme="majorHAnsi" w:cstheme="majorHAnsi"/>
          <w:color w:val="000000"/>
        </w:rPr>
      </w:pPr>
      <w:r w:rsidRPr="00A04B23">
        <w:rPr>
          <w:rFonts w:asciiTheme="majorHAnsi" w:eastAsia="Times New Roman" w:hAnsiTheme="majorHAnsi" w:cstheme="majorHAnsi"/>
          <w:color w:val="000000"/>
        </w:rPr>
        <w:t xml:space="preserve">Dear Mr./Ms &lt;&lt;Name &amp; Surname of </w:t>
      </w:r>
      <w:r w:rsidR="006A726E">
        <w:rPr>
          <w:rFonts w:asciiTheme="majorHAnsi" w:eastAsia="Times New Roman" w:hAnsiTheme="majorHAnsi" w:cstheme="majorHAnsi"/>
          <w:color w:val="000000"/>
        </w:rPr>
        <w:t>Employee</w:t>
      </w:r>
      <w:r w:rsidRPr="00A04B23">
        <w:rPr>
          <w:rFonts w:asciiTheme="majorHAnsi" w:eastAsia="Times New Roman" w:hAnsiTheme="majorHAnsi" w:cstheme="majorHAnsi"/>
          <w:color w:val="000000"/>
        </w:rPr>
        <w:t>&gt;&gt;,</w:t>
      </w:r>
    </w:p>
    <w:p w14:paraId="26AE9025" w14:textId="77777777" w:rsidR="00797E5F" w:rsidRPr="00A04B23" w:rsidRDefault="00797E5F" w:rsidP="00797E5F">
      <w:pPr>
        <w:shd w:val="clear" w:color="auto" w:fill="FFFFFF"/>
        <w:spacing w:after="0" w:line="240" w:lineRule="auto"/>
        <w:rPr>
          <w:rFonts w:asciiTheme="majorHAnsi" w:eastAsia="Times New Roman" w:hAnsiTheme="majorHAnsi" w:cstheme="majorHAnsi"/>
          <w:color w:val="000000"/>
        </w:rPr>
      </w:pPr>
    </w:p>
    <w:p w14:paraId="11DCAE64" w14:textId="77777777" w:rsidR="00797E5F" w:rsidRPr="00A04B23" w:rsidRDefault="00797E5F" w:rsidP="009F228C">
      <w:pPr>
        <w:shd w:val="clear" w:color="auto" w:fill="FFFFFF"/>
        <w:spacing w:after="0" w:line="240" w:lineRule="auto"/>
        <w:jc w:val="both"/>
        <w:rPr>
          <w:rFonts w:asciiTheme="majorHAnsi" w:eastAsia="Times New Roman" w:hAnsiTheme="majorHAnsi" w:cstheme="majorHAnsi"/>
          <w:color w:val="000000"/>
        </w:rPr>
      </w:pPr>
      <w:r w:rsidRPr="00A04B23">
        <w:rPr>
          <w:rFonts w:asciiTheme="majorHAnsi" w:eastAsia="Times New Roman" w:hAnsiTheme="majorHAnsi" w:cstheme="majorHAnsi"/>
          <w:color w:val="000000"/>
        </w:rPr>
        <w:t>We hereby place on record the terms on which you have been granted financial assistance for educational purposes at your request. This has been agreed upon by you on the following terms and conditions:</w:t>
      </w:r>
    </w:p>
    <w:p w14:paraId="5A1AE8BA" w14:textId="77777777" w:rsidR="00797E5F" w:rsidRPr="00A04B23" w:rsidRDefault="00797E5F" w:rsidP="009F228C">
      <w:pPr>
        <w:shd w:val="clear" w:color="auto" w:fill="FFFFFF"/>
        <w:spacing w:after="0" w:line="240" w:lineRule="auto"/>
        <w:jc w:val="both"/>
        <w:rPr>
          <w:rFonts w:asciiTheme="majorHAnsi" w:eastAsia="Times New Roman" w:hAnsiTheme="majorHAnsi" w:cstheme="majorHAnsi"/>
          <w:color w:val="000000"/>
        </w:rPr>
      </w:pPr>
    </w:p>
    <w:p w14:paraId="555EFC77" w14:textId="0C1FF3BD" w:rsidR="00797E5F" w:rsidRPr="00A04B23" w:rsidRDefault="00797E5F" w:rsidP="009F228C">
      <w:pPr>
        <w:pStyle w:val="ListParagraph"/>
        <w:numPr>
          <w:ilvl w:val="0"/>
          <w:numId w:val="4"/>
        </w:numPr>
        <w:shd w:val="clear" w:color="auto" w:fill="FFFFFF"/>
        <w:spacing w:after="0" w:line="240" w:lineRule="auto"/>
        <w:jc w:val="both"/>
        <w:rPr>
          <w:rFonts w:asciiTheme="majorHAnsi" w:eastAsia="Times New Roman" w:hAnsiTheme="majorHAnsi" w:cstheme="majorHAnsi"/>
          <w:color w:val="000000"/>
        </w:rPr>
      </w:pPr>
      <w:r w:rsidRPr="00A04B23">
        <w:rPr>
          <w:rFonts w:asciiTheme="majorHAnsi" w:eastAsia="Times New Roman" w:hAnsiTheme="majorHAnsi" w:cstheme="majorHAnsi"/>
          <w:color w:val="000000"/>
        </w:rPr>
        <w:t xml:space="preserve">You will be subject to the provision of the </w:t>
      </w:r>
      <w:r w:rsidR="0075165B">
        <w:rPr>
          <w:rFonts w:asciiTheme="majorHAnsi" w:eastAsia="Times New Roman" w:hAnsiTheme="majorHAnsi" w:cstheme="majorHAnsi"/>
          <w:color w:val="000000"/>
        </w:rPr>
        <w:t>PARKAR</w:t>
      </w:r>
      <w:r w:rsidRPr="00A04B23">
        <w:rPr>
          <w:rFonts w:asciiTheme="majorHAnsi" w:eastAsia="Times New Roman" w:hAnsiTheme="majorHAnsi" w:cstheme="majorHAnsi"/>
          <w:color w:val="000000"/>
        </w:rPr>
        <w:t xml:space="preserve"> Education Assistance Policy and the Leave policy of </w:t>
      </w:r>
      <w:r w:rsidR="0075165B">
        <w:rPr>
          <w:rFonts w:asciiTheme="majorHAnsi" w:eastAsia="Times New Roman" w:hAnsiTheme="majorHAnsi" w:cstheme="majorHAnsi"/>
          <w:color w:val="000000"/>
        </w:rPr>
        <w:t>Parkar</w:t>
      </w:r>
      <w:r w:rsidRPr="00A04B23">
        <w:rPr>
          <w:rFonts w:asciiTheme="majorHAnsi" w:eastAsia="Times New Roman" w:hAnsiTheme="majorHAnsi" w:cstheme="majorHAnsi"/>
          <w:color w:val="000000"/>
        </w:rPr>
        <w:t xml:space="preserve"> as may be applicable to you from time to time.</w:t>
      </w:r>
    </w:p>
    <w:p w14:paraId="3808335A" w14:textId="77777777" w:rsidR="00797E5F" w:rsidRPr="00A04B23" w:rsidRDefault="00797E5F" w:rsidP="009F228C">
      <w:pPr>
        <w:pStyle w:val="ListParagraph"/>
        <w:shd w:val="clear" w:color="auto" w:fill="FFFFFF"/>
        <w:spacing w:after="0" w:line="240" w:lineRule="auto"/>
        <w:jc w:val="both"/>
        <w:rPr>
          <w:rFonts w:asciiTheme="majorHAnsi" w:eastAsia="Times New Roman" w:hAnsiTheme="majorHAnsi" w:cstheme="majorHAnsi"/>
          <w:color w:val="000000"/>
        </w:rPr>
      </w:pPr>
    </w:p>
    <w:p w14:paraId="2DA6E088" w14:textId="77777777" w:rsidR="00797E5F" w:rsidRPr="00A04B23" w:rsidRDefault="00797E5F" w:rsidP="009F228C">
      <w:pPr>
        <w:pStyle w:val="ListParagraph"/>
        <w:numPr>
          <w:ilvl w:val="0"/>
          <w:numId w:val="4"/>
        </w:numPr>
        <w:shd w:val="clear" w:color="auto" w:fill="FFFFFF"/>
        <w:spacing w:after="0" w:line="240" w:lineRule="auto"/>
        <w:jc w:val="both"/>
        <w:rPr>
          <w:rFonts w:asciiTheme="majorHAnsi" w:eastAsia="Times New Roman" w:hAnsiTheme="majorHAnsi" w:cstheme="majorHAnsi"/>
          <w:color w:val="000000"/>
        </w:rPr>
      </w:pPr>
      <w:r w:rsidRPr="00A04B23">
        <w:rPr>
          <w:rFonts w:asciiTheme="majorHAnsi" w:eastAsia="Times New Roman" w:hAnsiTheme="majorHAnsi" w:cstheme="majorHAnsi"/>
          <w:color w:val="000000"/>
        </w:rPr>
        <w:t xml:space="preserve">The company has granted </w:t>
      </w:r>
      <w:proofErr w:type="gramStart"/>
      <w:r w:rsidRPr="00A04B23">
        <w:rPr>
          <w:rFonts w:asciiTheme="majorHAnsi" w:eastAsia="Times New Roman" w:hAnsiTheme="majorHAnsi" w:cstheme="majorHAnsi"/>
          <w:color w:val="000000"/>
        </w:rPr>
        <w:t>you,</w:t>
      </w:r>
      <w:proofErr w:type="gramEnd"/>
      <w:r w:rsidRPr="00A04B23">
        <w:rPr>
          <w:rFonts w:asciiTheme="majorHAnsi" w:eastAsia="Times New Roman" w:hAnsiTheme="majorHAnsi" w:cstheme="majorHAnsi"/>
          <w:color w:val="000000"/>
        </w:rPr>
        <w:t xml:space="preserve"> financial assistance of INR. XXX to pursue &lt;&lt;Name of Degree&gt;&gt; hereafter referred to as Educational Program, at &lt;&lt;Name of university&gt;&gt; for the period of &lt;&lt; From to year&gt;&gt;.</w:t>
      </w:r>
    </w:p>
    <w:p w14:paraId="76009D44" w14:textId="77777777" w:rsidR="00797E5F" w:rsidRPr="00A04B23" w:rsidRDefault="00797E5F" w:rsidP="009F228C">
      <w:pPr>
        <w:pStyle w:val="ListParagraph"/>
        <w:shd w:val="clear" w:color="auto" w:fill="FFFFFF"/>
        <w:spacing w:after="0" w:line="240" w:lineRule="auto"/>
        <w:jc w:val="both"/>
        <w:rPr>
          <w:rFonts w:asciiTheme="majorHAnsi" w:eastAsia="Times New Roman" w:hAnsiTheme="majorHAnsi" w:cstheme="majorHAnsi"/>
          <w:color w:val="000000"/>
        </w:rPr>
      </w:pPr>
    </w:p>
    <w:p w14:paraId="109E2E12" w14:textId="795CBDBF" w:rsidR="00797E5F" w:rsidRPr="00A04B23" w:rsidRDefault="00797E5F" w:rsidP="009F228C">
      <w:pPr>
        <w:pStyle w:val="ListParagraph"/>
        <w:numPr>
          <w:ilvl w:val="0"/>
          <w:numId w:val="4"/>
        </w:numPr>
        <w:shd w:val="clear" w:color="auto" w:fill="FFFFFF"/>
        <w:spacing w:after="0" w:line="240" w:lineRule="auto"/>
        <w:jc w:val="both"/>
        <w:rPr>
          <w:rFonts w:asciiTheme="majorHAnsi" w:eastAsia="Times New Roman" w:hAnsiTheme="majorHAnsi" w:cstheme="majorHAnsi"/>
          <w:color w:val="000000"/>
        </w:rPr>
      </w:pPr>
      <w:proofErr w:type="gramStart"/>
      <w:r w:rsidRPr="00A04B23">
        <w:rPr>
          <w:rFonts w:asciiTheme="majorHAnsi" w:eastAsia="Times New Roman" w:hAnsiTheme="majorHAnsi" w:cstheme="majorHAnsi"/>
          <w:color w:val="000000"/>
        </w:rPr>
        <w:t>The financial</w:t>
      </w:r>
      <w:proofErr w:type="gramEnd"/>
      <w:r w:rsidRPr="00A04B23">
        <w:rPr>
          <w:rFonts w:asciiTheme="majorHAnsi" w:eastAsia="Times New Roman" w:hAnsiTheme="majorHAnsi" w:cstheme="majorHAnsi"/>
          <w:color w:val="000000"/>
        </w:rPr>
        <w:t xml:space="preserve"> assistance will be granted to you provided you will not avail/have not availed of any loan, advances, etc. to the extent of the assistance being provided by </w:t>
      </w:r>
      <w:r w:rsidR="0075165B">
        <w:rPr>
          <w:rFonts w:asciiTheme="majorHAnsi" w:eastAsia="Times New Roman" w:hAnsiTheme="majorHAnsi" w:cstheme="majorHAnsi"/>
          <w:color w:val="000000"/>
        </w:rPr>
        <w:t>PARKAR</w:t>
      </w:r>
      <w:r w:rsidRPr="00A04B23">
        <w:rPr>
          <w:rFonts w:asciiTheme="majorHAnsi" w:eastAsia="Times New Roman" w:hAnsiTheme="majorHAnsi" w:cstheme="majorHAnsi"/>
          <w:color w:val="000000"/>
        </w:rPr>
        <w:t>, from any other source for the same purpose.</w:t>
      </w:r>
    </w:p>
    <w:p w14:paraId="1F5A1F77" w14:textId="77777777" w:rsidR="00797E5F" w:rsidRPr="00A04B23" w:rsidRDefault="00797E5F" w:rsidP="009F228C">
      <w:pPr>
        <w:pStyle w:val="ListParagraph"/>
        <w:shd w:val="clear" w:color="auto" w:fill="FFFFFF"/>
        <w:spacing w:after="0" w:line="240" w:lineRule="auto"/>
        <w:jc w:val="both"/>
        <w:rPr>
          <w:rFonts w:asciiTheme="majorHAnsi" w:eastAsia="Times New Roman" w:hAnsiTheme="majorHAnsi" w:cstheme="majorHAnsi"/>
          <w:color w:val="000000"/>
        </w:rPr>
      </w:pPr>
    </w:p>
    <w:p w14:paraId="5F75D12D" w14:textId="77777777" w:rsidR="00797E5F" w:rsidRPr="00A04B23" w:rsidRDefault="00797E5F" w:rsidP="009F228C">
      <w:pPr>
        <w:pStyle w:val="ListParagraph"/>
        <w:numPr>
          <w:ilvl w:val="0"/>
          <w:numId w:val="4"/>
        </w:numPr>
        <w:shd w:val="clear" w:color="auto" w:fill="FFFFFF" w:themeFill="background1"/>
        <w:spacing w:after="0" w:line="240" w:lineRule="auto"/>
        <w:jc w:val="both"/>
        <w:rPr>
          <w:rFonts w:asciiTheme="majorHAnsi" w:eastAsia="Times New Roman" w:hAnsiTheme="majorHAnsi" w:cstheme="majorHAnsi"/>
          <w:color w:val="000000"/>
        </w:rPr>
      </w:pPr>
      <w:r w:rsidRPr="00A04B23">
        <w:rPr>
          <w:rFonts w:asciiTheme="majorHAnsi" w:eastAsia="Times New Roman" w:hAnsiTheme="majorHAnsi" w:cstheme="majorHAnsi"/>
          <w:color w:val="000000" w:themeColor="text1"/>
        </w:rPr>
        <w:t xml:space="preserve">You will utilize this financial assistance solely towards paying Tuition Fees and/or Examination fees for the above-mentioned Education Program. </w:t>
      </w:r>
    </w:p>
    <w:p w14:paraId="45E686FC" w14:textId="77777777" w:rsidR="00797E5F" w:rsidRPr="00A04B23" w:rsidRDefault="00797E5F" w:rsidP="009F228C">
      <w:pPr>
        <w:pStyle w:val="ListParagraph"/>
        <w:jc w:val="both"/>
        <w:rPr>
          <w:rFonts w:asciiTheme="majorHAnsi" w:eastAsia="Times New Roman" w:hAnsiTheme="majorHAnsi" w:cstheme="majorHAnsi"/>
          <w:color w:val="000000"/>
        </w:rPr>
      </w:pPr>
    </w:p>
    <w:p w14:paraId="37D55102" w14:textId="77777777" w:rsidR="00797E5F" w:rsidRPr="00A04B23" w:rsidRDefault="00797E5F" w:rsidP="009F228C">
      <w:pPr>
        <w:pStyle w:val="ListParagraph"/>
        <w:numPr>
          <w:ilvl w:val="0"/>
          <w:numId w:val="4"/>
        </w:numPr>
        <w:shd w:val="clear" w:color="auto" w:fill="FFFFFF" w:themeFill="background1"/>
        <w:spacing w:after="0" w:line="240" w:lineRule="auto"/>
        <w:jc w:val="both"/>
        <w:rPr>
          <w:rFonts w:asciiTheme="majorHAnsi" w:eastAsia="Times New Roman" w:hAnsiTheme="majorHAnsi" w:cstheme="majorHAnsi"/>
          <w:color w:val="000000"/>
        </w:rPr>
      </w:pPr>
      <w:r w:rsidRPr="00A04B23">
        <w:rPr>
          <w:rFonts w:asciiTheme="majorHAnsi" w:eastAsia="Times New Roman" w:hAnsiTheme="majorHAnsi" w:cstheme="majorHAnsi"/>
          <w:color w:val="000000" w:themeColor="text1"/>
        </w:rPr>
        <w:t xml:space="preserve">In order to ensure that the knowledge, </w:t>
      </w:r>
      <w:proofErr w:type="gramStart"/>
      <w:r w:rsidRPr="00A04B23">
        <w:rPr>
          <w:rFonts w:asciiTheme="majorHAnsi" w:eastAsia="Times New Roman" w:hAnsiTheme="majorHAnsi" w:cstheme="majorHAnsi"/>
          <w:color w:val="000000" w:themeColor="text1"/>
        </w:rPr>
        <w:t>skills</w:t>
      </w:r>
      <w:proofErr w:type="gramEnd"/>
      <w:r w:rsidRPr="00A04B23">
        <w:rPr>
          <w:rFonts w:asciiTheme="majorHAnsi" w:eastAsia="Times New Roman" w:hAnsiTheme="majorHAnsi" w:cstheme="majorHAnsi"/>
          <w:color w:val="000000" w:themeColor="text1"/>
        </w:rPr>
        <w:t xml:space="preserve"> and competencies that you have attained from the Education Program are utilized for the furtherance of the company’s interests, you agree to, on completion of the course or on return to employment (if you have availed of LWP for the purpose of higher education) serve the company for a minimum period of 2years.</w:t>
      </w:r>
    </w:p>
    <w:p w14:paraId="0D917CF1" w14:textId="77777777" w:rsidR="00797E5F" w:rsidRPr="00A04B23" w:rsidRDefault="00797E5F" w:rsidP="009F228C">
      <w:pPr>
        <w:shd w:val="clear" w:color="auto" w:fill="FFFFFF"/>
        <w:spacing w:after="0" w:line="240" w:lineRule="auto"/>
        <w:jc w:val="both"/>
        <w:rPr>
          <w:rFonts w:asciiTheme="majorHAnsi" w:eastAsia="Times New Roman" w:hAnsiTheme="majorHAnsi" w:cstheme="majorHAnsi"/>
          <w:color w:val="000000"/>
        </w:rPr>
      </w:pPr>
    </w:p>
    <w:p w14:paraId="2172DA68" w14:textId="77777777" w:rsidR="00797E5F" w:rsidRPr="00A04B23" w:rsidRDefault="00797E5F" w:rsidP="009F228C">
      <w:pPr>
        <w:pStyle w:val="ListParagraph"/>
        <w:numPr>
          <w:ilvl w:val="0"/>
          <w:numId w:val="4"/>
        </w:numPr>
        <w:shd w:val="clear" w:color="auto" w:fill="FFFFFF"/>
        <w:spacing w:after="0" w:line="240" w:lineRule="auto"/>
        <w:jc w:val="both"/>
        <w:rPr>
          <w:rFonts w:asciiTheme="majorHAnsi" w:eastAsia="Times New Roman" w:hAnsiTheme="majorHAnsi" w:cstheme="majorHAnsi"/>
          <w:color w:val="000000"/>
        </w:rPr>
      </w:pPr>
      <w:r w:rsidRPr="00A04B23">
        <w:rPr>
          <w:rFonts w:asciiTheme="majorHAnsi" w:eastAsia="Times New Roman" w:hAnsiTheme="majorHAnsi" w:cstheme="majorHAnsi"/>
          <w:color w:val="000000"/>
        </w:rPr>
        <w:t>If, for any reason (other than resignation or termination), you are unable to complete the program successfully, the following will apply:</w:t>
      </w:r>
    </w:p>
    <w:p w14:paraId="4E318BBE" w14:textId="77777777" w:rsidR="00797E5F" w:rsidRPr="00A04B23" w:rsidRDefault="00797E5F" w:rsidP="009F228C">
      <w:pPr>
        <w:pStyle w:val="ListParagraph"/>
        <w:numPr>
          <w:ilvl w:val="1"/>
          <w:numId w:val="4"/>
        </w:numPr>
        <w:shd w:val="clear" w:color="auto" w:fill="FFFFFF"/>
        <w:spacing w:after="0" w:line="240" w:lineRule="auto"/>
        <w:jc w:val="both"/>
        <w:rPr>
          <w:rFonts w:asciiTheme="majorHAnsi" w:eastAsia="Times New Roman" w:hAnsiTheme="majorHAnsi" w:cstheme="majorHAnsi"/>
          <w:color w:val="000000"/>
        </w:rPr>
      </w:pPr>
      <w:r w:rsidRPr="00A04B23">
        <w:rPr>
          <w:rFonts w:asciiTheme="majorHAnsi" w:eastAsia="Times New Roman" w:hAnsiTheme="majorHAnsi" w:cstheme="majorHAnsi"/>
          <w:color w:val="000000"/>
        </w:rPr>
        <w:t>You will be required to repay the entire financial assistance to the company immediately. Alternatively, this will be recovered from your salary in a staggered manner at the total discretion of the company.</w:t>
      </w:r>
    </w:p>
    <w:p w14:paraId="5DCAC832" w14:textId="77777777" w:rsidR="00797E5F" w:rsidRPr="00A04B23" w:rsidRDefault="00797E5F" w:rsidP="009F228C">
      <w:pPr>
        <w:pStyle w:val="ListParagraph"/>
        <w:numPr>
          <w:ilvl w:val="1"/>
          <w:numId w:val="4"/>
        </w:numPr>
        <w:shd w:val="clear" w:color="auto" w:fill="FFFFFF"/>
        <w:spacing w:after="0" w:line="240" w:lineRule="auto"/>
        <w:jc w:val="both"/>
        <w:rPr>
          <w:rFonts w:asciiTheme="majorHAnsi" w:eastAsia="Times New Roman" w:hAnsiTheme="majorHAnsi" w:cstheme="majorHAnsi"/>
          <w:color w:val="000000"/>
        </w:rPr>
      </w:pPr>
      <w:r w:rsidRPr="00A04B23">
        <w:rPr>
          <w:rFonts w:asciiTheme="majorHAnsi" w:eastAsia="Times New Roman" w:hAnsiTheme="majorHAnsi" w:cstheme="majorHAnsi"/>
          <w:color w:val="000000"/>
        </w:rPr>
        <w:t>The mandatory service period will apply.</w:t>
      </w:r>
    </w:p>
    <w:p w14:paraId="476F0DA4" w14:textId="77777777" w:rsidR="00797E5F" w:rsidRPr="00A04B23" w:rsidRDefault="00797E5F" w:rsidP="009F228C">
      <w:pPr>
        <w:pStyle w:val="ListParagraph"/>
        <w:shd w:val="clear" w:color="auto" w:fill="FFFFFF"/>
        <w:spacing w:after="0" w:line="240" w:lineRule="auto"/>
        <w:ind w:left="1440"/>
        <w:jc w:val="both"/>
        <w:rPr>
          <w:rFonts w:asciiTheme="majorHAnsi" w:eastAsia="Times New Roman" w:hAnsiTheme="majorHAnsi" w:cstheme="majorHAnsi"/>
          <w:color w:val="000000"/>
        </w:rPr>
      </w:pPr>
    </w:p>
    <w:p w14:paraId="0A6B2080" w14:textId="77777777" w:rsidR="00797E5F" w:rsidRPr="00A04B23" w:rsidRDefault="00797E5F" w:rsidP="009F228C">
      <w:pPr>
        <w:shd w:val="clear" w:color="auto" w:fill="FFFFFF"/>
        <w:spacing w:after="0" w:line="240" w:lineRule="auto"/>
        <w:ind w:left="720"/>
        <w:jc w:val="both"/>
        <w:rPr>
          <w:rFonts w:asciiTheme="majorHAnsi" w:eastAsia="Times New Roman" w:hAnsiTheme="majorHAnsi" w:cstheme="majorHAnsi"/>
          <w:color w:val="000000"/>
        </w:rPr>
      </w:pPr>
      <w:r w:rsidRPr="00A04B23">
        <w:rPr>
          <w:rFonts w:asciiTheme="majorHAnsi" w:eastAsia="Times New Roman" w:hAnsiTheme="majorHAnsi" w:cstheme="majorHAnsi"/>
          <w:color w:val="000000"/>
        </w:rPr>
        <w:t>In case of resignation or termination before the completion of the Education Program and/or during the mandatory service period after completion, you will repay the entire amount of financial assistance to the company immediately. The company reserves the right to recover the same from your full and final settlement dues and in case of a shortfall you will repay the balance immediately to the company.</w:t>
      </w:r>
    </w:p>
    <w:p w14:paraId="4ACA92C2" w14:textId="77777777" w:rsidR="00797E5F" w:rsidRPr="00A04B23" w:rsidRDefault="00797E5F" w:rsidP="009F228C">
      <w:pPr>
        <w:shd w:val="clear" w:color="auto" w:fill="FFFFFF"/>
        <w:spacing w:after="0" w:line="240" w:lineRule="auto"/>
        <w:ind w:left="720"/>
        <w:jc w:val="both"/>
        <w:rPr>
          <w:rFonts w:asciiTheme="majorHAnsi" w:eastAsia="Times New Roman" w:hAnsiTheme="majorHAnsi" w:cstheme="majorHAnsi"/>
          <w:color w:val="000000"/>
        </w:rPr>
      </w:pPr>
    </w:p>
    <w:p w14:paraId="586D0886" w14:textId="3B9C41D3" w:rsidR="00797E5F" w:rsidRPr="00A04B23" w:rsidRDefault="00797E5F" w:rsidP="00797E5F">
      <w:pPr>
        <w:pStyle w:val="ListParagraph"/>
        <w:numPr>
          <w:ilvl w:val="0"/>
          <w:numId w:val="4"/>
        </w:numPr>
        <w:shd w:val="clear" w:color="auto" w:fill="FFFFFF"/>
        <w:spacing w:after="0" w:line="240" w:lineRule="auto"/>
        <w:rPr>
          <w:rFonts w:asciiTheme="majorHAnsi" w:eastAsia="Times New Roman" w:hAnsiTheme="majorHAnsi" w:cstheme="majorHAnsi"/>
          <w:color w:val="000000"/>
        </w:rPr>
      </w:pPr>
      <w:r w:rsidRPr="00A04B23">
        <w:rPr>
          <w:rFonts w:asciiTheme="majorHAnsi" w:eastAsia="Times New Roman" w:hAnsiTheme="majorHAnsi" w:cstheme="majorHAnsi"/>
          <w:color w:val="000000"/>
        </w:rPr>
        <w:t xml:space="preserve">Apart from the company’s other rights in the event of your committing breach of the terms of this agreement, the company shall be entitled to obtain a prohibitory order, prohibiting you from serving </w:t>
      </w:r>
      <w:r w:rsidRPr="00A04B23">
        <w:rPr>
          <w:rFonts w:asciiTheme="majorHAnsi" w:eastAsia="Times New Roman" w:hAnsiTheme="majorHAnsi" w:cstheme="majorHAnsi"/>
          <w:color w:val="000000"/>
        </w:rPr>
        <w:lastRenderedPageBreak/>
        <w:t xml:space="preserve">and/or engaging yourself with any other company, establishment, firm, </w:t>
      </w:r>
      <w:proofErr w:type="gramStart"/>
      <w:r w:rsidR="00F03B6F" w:rsidRPr="00A04B23">
        <w:rPr>
          <w:rFonts w:asciiTheme="majorHAnsi" w:eastAsia="Times New Roman" w:hAnsiTheme="majorHAnsi" w:cstheme="majorHAnsi"/>
          <w:color w:val="000000"/>
        </w:rPr>
        <w:t>organization</w:t>
      </w:r>
      <w:proofErr w:type="gramEnd"/>
      <w:r w:rsidRPr="00A04B23">
        <w:rPr>
          <w:rFonts w:asciiTheme="majorHAnsi" w:eastAsia="Times New Roman" w:hAnsiTheme="majorHAnsi" w:cstheme="majorHAnsi"/>
          <w:color w:val="000000"/>
        </w:rPr>
        <w:t xml:space="preserve"> or institution and/or from doing any act or things which would be in breach of an/or in violation of this agreement.</w:t>
      </w:r>
    </w:p>
    <w:p w14:paraId="69ECD3AB" w14:textId="77777777" w:rsidR="00797E5F" w:rsidRPr="00A04B23" w:rsidRDefault="00797E5F" w:rsidP="00797E5F">
      <w:pPr>
        <w:pStyle w:val="ListParagraph"/>
        <w:shd w:val="clear" w:color="auto" w:fill="FFFFFF"/>
        <w:spacing w:after="0" w:line="240" w:lineRule="auto"/>
        <w:rPr>
          <w:rFonts w:asciiTheme="majorHAnsi" w:eastAsia="Times New Roman" w:hAnsiTheme="majorHAnsi" w:cstheme="majorHAnsi"/>
          <w:color w:val="000000"/>
        </w:rPr>
      </w:pPr>
    </w:p>
    <w:p w14:paraId="3D8142E7" w14:textId="77777777" w:rsidR="00797E5F" w:rsidRPr="00A04B23" w:rsidRDefault="00797E5F" w:rsidP="00797E5F">
      <w:pPr>
        <w:pStyle w:val="ListParagraph"/>
        <w:numPr>
          <w:ilvl w:val="0"/>
          <w:numId w:val="4"/>
        </w:numPr>
        <w:shd w:val="clear" w:color="auto" w:fill="FFFFFF"/>
        <w:spacing w:after="0" w:line="240" w:lineRule="auto"/>
        <w:rPr>
          <w:rFonts w:asciiTheme="majorHAnsi" w:eastAsia="Times New Roman" w:hAnsiTheme="majorHAnsi" w:cstheme="majorHAnsi"/>
          <w:color w:val="000000"/>
        </w:rPr>
      </w:pPr>
      <w:r w:rsidRPr="00A04B23">
        <w:rPr>
          <w:rFonts w:asciiTheme="majorHAnsi" w:eastAsia="Times New Roman" w:hAnsiTheme="majorHAnsi" w:cstheme="majorHAnsi"/>
          <w:color w:val="000000"/>
        </w:rPr>
        <w:t>In case of any dispute of disagreement over the interpretation of any of the terms herein above, the company’s decision shall be final and binding upon you.</w:t>
      </w:r>
    </w:p>
    <w:p w14:paraId="22F07475" w14:textId="77777777" w:rsidR="00797E5F" w:rsidRPr="00A04B23" w:rsidRDefault="00797E5F" w:rsidP="00797E5F">
      <w:pPr>
        <w:shd w:val="clear" w:color="auto" w:fill="FFFFFF"/>
        <w:spacing w:after="0" w:line="240" w:lineRule="auto"/>
        <w:rPr>
          <w:rFonts w:asciiTheme="majorHAnsi" w:eastAsia="Times New Roman" w:hAnsiTheme="majorHAnsi" w:cstheme="majorHAnsi"/>
          <w:color w:val="000000"/>
        </w:rPr>
      </w:pPr>
    </w:p>
    <w:p w14:paraId="7DB06C7D" w14:textId="77777777" w:rsidR="00797E5F" w:rsidRPr="00A04B23" w:rsidRDefault="00797E5F" w:rsidP="00797E5F">
      <w:pPr>
        <w:shd w:val="clear" w:color="auto" w:fill="FFFFFF"/>
        <w:spacing w:after="0" w:line="240" w:lineRule="auto"/>
        <w:rPr>
          <w:rFonts w:asciiTheme="majorHAnsi" w:eastAsia="Times New Roman" w:hAnsiTheme="majorHAnsi" w:cstheme="majorHAnsi"/>
          <w:color w:val="000000"/>
        </w:rPr>
      </w:pPr>
    </w:p>
    <w:p w14:paraId="743EFC41" w14:textId="77777777" w:rsidR="00797E5F" w:rsidRPr="00A04B23" w:rsidRDefault="00797E5F" w:rsidP="00797E5F">
      <w:pPr>
        <w:shd w:val="clear" w:color="auto" w:fill="FFFFFF"/>
        <w:spacing w:after="0" w:line="240" w:lineRule="auto"/>
        <w:rPr>
          <w:rFonts w:asciiTheme="majorHAnsi" w:eastAsia="Times New Roman" w:hAnsiTheme="majorHAnsi" w:cstheme="majorHAnsi"/>
          <w:color w:val="000000"/>
        </w:rPr>
      </w:pPr>
      <w:r w:rsidRPr="00A04B23">
        <w:rPr>
          <w:rFonts w:asciiTheme="majorHAnsi" w:eastAsia="Times New Roman" w:hAnsiTheme="majorHAnsi" w:cstheme="majorHAnsi"/>
          <w:color w:val="000000"/>
        </w:rPr>
        <w:t>Yours faithfully,</w:t>
      </w:r>
    </w:p>
    <w:p w14:paraId="1C476550" w14:textId="77777777" w:rsidR="00797E5F" w:rsidRPr="00A04B23" w:rsidRDefault="00797E5F" w:rsidP="00797E5F">
      <w:pPr>
        <w:shd w:val="clear" w:color="auto" w:fill="FFFFFF"/>
        <w:spacing w:after="0" w:line="240" w:lineRule="auto"/>
        <w:rPr>
          <w:rFonts w:asciiTheme="majorHAnsi" w:eastAsia="Times New Roman" w:hAnsiTheme="majorHAnsi" w:cstheme="majorHAnsi"/>
          <w:color w:val="000000"/>
        </w:rPr>
      </w:pPr>
    </w:p>
    <w:p w14:paraId="7A066FFF" w14:textId="77777777" w:rsidR="00797E5F" w:rsidRPr="00A04B23" w:rsidRDefault="00797E5F" w:rsidP="00797E5F">
      <w:pPr>
        <w:shd w:val="clear" w:color="auto" w:fill="FFFFFF"/>
        <w:spacing w:after="0" w:line="240" w:lineRule="auto"/>
        <w:rPr>
          <w:rFonts w:asciiTheme="majorHAnsi" w:eastAsia="Times New Roman" w:hAnsiTheme="majorHAnsi" w:cstheme="majorHAnsi"/>
          <w:color w:val="000000"/>
        </w:rPr>
      </w:pPr>
    </w:p>
    <w:p w14:paraId="640383D8" w14:textId="674D479B" w:rsidR="00797E5F" w:rsidRPr="00A04B23" w:rsidRDefault="00797E5F" w:rsidP="00797E5F">
      <w:pPr>
        <w:rPr>
          <w:rFonts w:asciiTheme="majorHAnsi" w:hAnsiTheme="majorHAnsi" w:cstheme="majorHAnsi"/>
          <w:bCs/>
        </w:rPr>
      </w:pPr>
      <w:r w:rsidRPr="00A04B23">
        <w:rPr>
          <w:rFonts w:asciiTheme="majorHAnsi" w:eastAsia="Times New Roman" w:hAnsiTheme="majorHAnsi" w:cstheme="majorHAnsi"/>
          <w:color w:val="000000"/>
        </w:rPr>
        <w:t xml:space="preserve">For </w:t>
      </w:r>
      <w:r w:rsidR="0075165B">
        <w:rPr>
          <w:rFonts w:asciiTheme="majorHAnsi" w:eastAsia="Times New Roman" w:hAnsiTheme="majorHAnsi" w:cstheme="majorHAnsi"/>
          <w:color w:val="000000"/>
        </w:rPr>
        <w:t>PARKAR</w:t>
      </w:r>
      <w:r w:rsidRPr="00A04B23">
        <w:rPr>
          <w:rFonts w:asciiTheme="majorHAnsi" w:hAnsiTheme="majorHAnsi" w:cstheme="majorHAnsi"/>
          <w:bCs/>
        </w:rPr>
        <w:t xml:space="preserve"> Global Technologies Private Limited</w:t>
      </w:r>
      <w:r w:rsidRPr="00A04B23">
        <w:rPr>
          <w:rFonts w:asciiTheme="majorHAnsi" w:hAnsiTheme="majorHAnsi" w:cstheme="majorHAnsi"/>
          <w:lang w:val="en-GB"/>
        </w:rPr>
        <w:t>.</w:t>
      </w:r>
    </w:p>
    <w:p w14:paraId="0DCA4A4E" w14:textId="77777777" w:rsidR="00797E5F" w:rsidRPr="00A04B23" w:rsidRDefault="00797E5F" w:rsidP="00797E5F">
      <w:pPr>
        <w:shd w:val="clear" w:color="auto" w:fill="FFFFFF"/>
        <w:spacing w:after="0" w:line="240" w:lineRule="auto"/>
        <w:rPr>
          <w:rFonts w:asciiTheme="majorHAnsi" w:eastAsia="Times New Roman" w:hAnsiTheme="majorHAnsi" w:cstheme="majorHAnsi"/>
          <w:color w:val="000000"/>
        </w:rPr>
      </w:pPr>
    </w:p>
    <w:p w14:paraId="24913E9F" w14:textId="77777777" w:rsidR="00797E5F" w:rsidRPr="00A04B23" w:rsidRDefault="00797E5F" w:rsidP="00797E5F">
      <w:pPr>
        <w:shd w:val="clear" w:color="auto" w:fill="FFFFFF"/>
        <w:spacing w:after="0" w:line="240" w:lineRule="auto"/>
        <w:jc w:val="center"/>
        <w:rPr>
          <w:rFonts w:asciiTheme="majorHAnsi" w:eastAsia="Times New Roman" w:hAnsiTheme="majorHAnsi" w:cstheme="majorHAnsi"/>
          <w:b/>
          <w:bCs/>
          <w:color w:val="000000"/>
        </w:rPr>
      </w:pPr>
      <w:r w:rsidRPr="00A04B23">
        <w:rPr>
          <w:rFonts w:asciiTheme="majorHAnsi" w:eastAsia="Times New Roman" w:hAnsiTheme="majorHAnsi" w:cstheme="majorHAnsi"/>
          <w:b/>
          <w:bCs/>
          <w:color w:val="000000"/>
        </w:rPr>
        <w:t>Name &amp; Designation</w:t>
      </w:r>
    </w:p>
    <w:p w14:paraId="731C1AA6" w14:textId="77777777" w:rsidR="00797E5F" w:rsidRPr="00A04B23" w:rsidRDefault="00797E5F" w:rsidP="00797E5F">
      <w:pPr>
        <w:shd w:val="clear" w:color="auto" w:fill="FFFFFF"/>
        <w:spacing w:after="0" w:line="240" w:lineRule="auto"/>
        <w:rPr>
          <w:rFonts w:asciiTheme="majorHAnsi" w:eastAsia="Times New Roman" w:hAnsiTheme="majorHAnsi" w:cstheme="majorHAnsi"/>
          <w:color w:val="000000"/>
        </w:rPr>
      </w:pPr>
    </w:p>
    <w:p w14:paraId="183737AF" w14:textId="77777777" w:rsidR="00797E5F" w:rsidRPr="00A04B23" w:rsidRDefault="00797E5F" w:rsidP="00797E5F">
      <w:pPr>
        <w:shd w:val="clear" w:color="auto" w:fill="FFFFFF"/>
        <w:spacing w:after="0" w:line="240" w:lineRule="auto"/>
        <w:rPr>
          <w:rFonts w:asciiTheme="majorHAnsi" w:eastAsia="Times New Roman" w:hAnsiTheme="majorHAnsi" w:cstheme="majorHAnsi"/>
          <w:color w:val="000000"/>
        </w:rPr>
      </w:pPr>
    </w:p>
    <w:p w14:paraId="19600546" w14:textId="77777777" w:rsidR="00797E5F" w:rsidRPr="00A04B23" w:rsidRDefault="00797E5F" w:rsidP="00797E5F">
      <w:pPr>
        <w:shd w:val="clear" w:color="auto" w:fill="FFFFFF"/>
        <w:spacing w:after="0" w:line="240" w:lineRule="auto"/>
        <w:rPr>
          <w:rFonts w:asciiTheme="majorHAnsi" w:eastAsia="Times New Roman" w:hAnsiTheme="majorHAnsi" w:cstheme="majorHAnsi"/>
          <w:color w:val="000000"/>
        </w:rPr>
      </w:pPr>
      <w:r w:rsidRPr="00A04B23">
        <w:rPr>
          <w:rFonts w:asciiTheme="majorHAnsi" w:eastAsia="Times New Roman" w:hAnsiTheme="majorHAnsi" w:cstheme="majorHAnsi"/>
          <w:color w:val="000000"/>
        </w:rPr>
        <w:t>I, the undersigned ………………………………………………</w:t>
      </w:r>
      <w:proofErr w:type="gramStart"/>
      <w:r w:rsidRPr="00A04B23">
        <w:rPr>
          <w:rFonts w:asciiTheme="majorHAnsi" w:eastAsia="Times New Roman" w:hAnsiTheme="majorHAnsi" w:cstheme="majorHAnsi"/>
          <w:color w:val="000000"/>
        </w:rPr>
        <w:t>…..</w:t>
      </w:r>
      <w:proofErr w:type="gramEnd"/>
      <w:r w:rsidRPr="00A04B23">
        <w:rPr>
          <w:rFonts w:asciiTheme="majorHAnsi" w:eastAsia="Times New Roman" w:hAnsiTheme="majorHAnsi" w:cstheme="majorHAnsi"/>
          <w:color w:val="000000"/>
        </w:rPr>
        <w:t xml:space="preserve">……….. hereby confirm having accepted the terms and conditions of the AGREEMENT above. </w:t>
      </w:r>
    </w:p>
    <w:p w14:paraId="726BA970" w14:textId="77777777" w:rsidR="00797E5F" w:rsidRPr="00A04B23" w:rsidRDefault="00797E5F" w:rsidP="00797E5F">
      <w:pPr>
        <w:shd w:val="clear" w:color="auto" w:fill="FFFFFF"/>
        <w:spacing w:after="0" w:line="240" w:lineRule="auto"/>
        <w:rPr>
          <w:rFonts w:asciiTheme="majorHAnsi" w:eastAsia="Times New Roman" w:hAnsiTheme="majorHAnsi" w:cstheme="majorHAnsi"/>
          <w:color w:val="000000"/>
        </w:rPr>
      </w:pPr>
    </w:p>
    <w:p w14:paraId="27501AEF" w14:textId="77777777" w:rsidR="00797E5F" w:rsidRPr="00A04B23" w:rsidRDefault="00797E5F" w:rsidP="00797E5F">
      <w:pPr>
        <w:shd w:val="clear" w:color="auto" w:fill="FFFFFF"/>
        <w:spacing w:after="0" w:line="240" w:lineRule="auto"/>
        <w:rPr>
          <w:rFonts w:asciiTheme="majorHAnsi" w:eastAsia="Times New Roman" w:hAnsiTheme="majorHAnsi" w:cstheme="majorHAnsi"/>
          <w:color w:val="000000"/>
        </w:rPr>
      </w:pPr>
      <w:r w:rsidRPr="00A04B23">
        <w:rPr>
          <w:rFonts w:asciiTheme="majorHAnsi" w:eastAsia="Times New Roman" w:hAnsiTheme="majorHAnsi" w:cstheme="majorHAnsi"/>
          <w:color w:val="000000"/>
        </w:rPr>
        <w:t>Signature:</w:t>
      </w:r>
    </w:p>
    <w:p w14:paraId="4726165F" w14:textId="77777777" w:rsidR="00797E5F" w:rsidRPr="00A04B23" w:rsidRDefault="00797E5F" w:rsidP="00797E5F">
      <w:pPr>
        <w:shd w:val="clear" w:color="auto" w:fill="FFFFFF"/>
        <w:spacing w:after="0" w:line="240" w:lineRule="auto"/>
        <w:rPr>
          <w:rFonts w:asciiTheme="majorHAnsi" w:eastAsia="Times New Roman" w:hAnsiTheme="majorHAnsi" w:cstheme="majorHAnsi"/>
          <w:color w:val="000000"/>
        </w:rPr>
      </w:pPr>
    </w:p>
    <w:p w14:paraId="1B35024C" w14:textId="77777777" w:rsidR="00797E5F" w:rsidRPr="00A04B23" w:rsidRDefault="00797E5F" w:rsidP="00797E5F">
      <w:pPr>
        <w:shd w:val="clear" w:color="auto" w:fill="FFFFFF"/>
        <w:spacing w:after="0" w:line="240" w:lineRule="auto"/>
        <w:rPr>
          <w:rFonts w:asciiTheme="majorHAnsi" w:eastAsia="Times New Roman" w:hAnsiTheme="majorHAnsi" w:cstheme="majorHAnsi"/>
          <w:color w:val="000000"/>
        </w:rPr>
      </w:pPr>
      <w:r w:rsidRPr="00A04B23">
        <w:rPr>
          <w:rFonts w:asciiTheme="majorHAnsi" w:eastAsia="Times New Roman" w:hAnsiTheme="majorHAnsi" w:cstheme="majorHAnsi"/>
          <w:color w:val="000000"/>
        </w:rPr>
        <w:t>Name &amp; Emp ID:</w:t>
      </w:r>
    </w:p>
    <w:p w14:paraId="5BA5D189" w14:textId="77777777" w:rsidR="00797E5F" w:rsidRPr="00A04B23" w:rsidRDefault="00797E5F" w:rsidP="00797E5F">
      <w:pPr>
        <w:shd w:val="clear" w:color="auto" w:fill="FFFFFF"/>
        <w:spacing w:after="0" w:line="240" w:lineRule="auto"/>
        <w:rPr>
          <w:rFonts w:asciiTheme="majorHAnsi" w:eastAsia="Times New Roman" w:hAnsiTheme="majorHAnsi" w:cstheme="majorHAnsi"/>
          <w:color w:val="000000"/>
        </w:rPr>
      </w:pPr>
      <w:r w:rsidRPr="00A04B23">
        <w:rPr>
          <w:rFonts w:asciiTheme="majorHAnsi" w:eastAsia="Times New Roman" w:hAnsiTheme="majorHAnsi" w:cstheme="majorHAnsi"/>
          <w:color w:val="000000"/>
        </w:rPr>
        <w:t>Place:</w:t>
      </w:r>
    </w:p>
    <w:p w14:paraId="036449E4" w14:textId="77777777" w:rsidR="00797E5F" w:rsidRPr="00A04B23" w:rsidRDefault="00797E5F" w:rsidP="00797E5F">
      <w:pPr>
        <w:shd w:val="clear" w:color="auto" w:fill="FFFFFF"/>
        <w:spacing w:after="0" w:line="240" w:lineRule="auto"/>
        <w:rPr>
          <w:rFonts w:asciiTheme="majorHAnsi" w:eastAsia="Times New Roman" w:hAnsiTheme="majorHAnsi" w:cstheme="majorHAnsi"/>
          <w:color w:val="000000"/>
        </w:rPr>
      </w:pPr>
      <w:r w:rsidRPr="00A04B23">
        <w:rPr>
          <w:rFonts w:asciiTheme="majorHAnsi" w:eastAsia="Times New Roman" w:hAnsiTheme="majorHAnsi" w:cstheme="majorHAnsi"/>
          <w:color w:val="000000"/>
        </w:rPr>
        <w:t>Date:</w:t>
      </w:r>
    </w:p>
    <w:p w14:paraId="3973707E" w14:textId="77777777" w:rsidR="00797E5F" w:rsidRPr="00A04B23" w:rsidRDefault="00797E5F" w:rsidP="00797E5F">
      <w:pPr>
        <w:shd w:val="clear" w:color="auto" w:fill="FFFFFF"/>
        <w:spacing w:after="0" w:line="240" w:lineRule="auto"/>
        <w:rPr>
          <w:rFonts w:asciiTheme="majorHAnsi" w:eastAsia="Times New Roman" w:hAnsiTheme="majorHAnsi" w:cstheme="majorHAnsi"/>
          <w:color w:val="000000"/>
        </w:rPr>
      </w:pPr>
    </w:p>
    <w:p w14:paraId="1CAF6240" w14:textId="77777777" w:rsidR="00797E5F" w:rsidRPr="00A04B23" w:rsidRDefault="00797E5F" w:rsidP="00797E5F">
      <w:pPr>
        <w:shd w:val="clear" w:color="auto" w:fill="FFFFFF"/>
        <w:spacing w:after="0" w:line="240" w:lineRule="auto"/>
        <w:rPr>
          <w:rFonts w:asciiTheme="majorHAnsi" w:eastAsia="Times New Roman" w:hAnsiTheme="majorHAnsi" w:cstheme="majorHAnsi"/>
          <w:color w:val="000000"/>
        </w:rPr>
      </w:pPr>
      <w:r w:rsidRPr="00A04B23">
        <w:rPr>
          <w:rFonts w:asciiTheme="majorHAnsi" w:eastAsia="Times New Roman" w:hAnsiTheme="majorHAnsi" w:cstheme="majorHAnsi"/>
          <w:color w:val="000000"/>
        </w:rPr>
        <w:t>Witness 1 (Name &amp; Address):</w:t>
      </w:r>
    </w:p>
    <w:p w14:paraId="0F58E7E0" w14:textId="77777777" w:rsidR="00797E5F" w:rsidRPr="00A04B23" w:rsidRDefault="00797E5F" w:rsidP="00797E5F">
      <w:pPr>
        <w:shd w:val="clear" w:color="auto" w:fill="FFFFFF"/>
        <w:spacing w:after="0" w:line="240" w:lineRule="auto"/>
        <w:rPr>
          <w:rFonts w:asciiTheme="majorHAnsi" w:eastAsia="Times New Roman" w:hAnsiTheme="majorHAnsi" w:cstheme="majorHAnsi"/>
          <w:color w:val="000000"/>
        </w:rPr>
      </w:pPr>
    </w:p>
    <w:p w14:paraId="60C43FCF" w14:textId="77777777" w:rsidR="00797E5F" w:rsidRPr="00A04B23" w:rsidRDefault="00797E5F" w:rsidP="00797E5F">
      <w:pPr>
        <w:shd w:val="clear" w:color="auto" w:fill="FFFFFF"/>
        <w:spacing w:after="0" w:line="240" w:lineRule="auto"/>
        <w:rPr>
          <w:rFonts w:asciiTheme="majorHAnsi" w:eastAsia="Times New Roman" w:hAnsiTheme="majorHAnsi" w:cstheme="majorHAnsi"/>
          <w:color w:val="000000"/>
        </w:rPr>
      </w:pPr>
    </w:p>
    <w:p w14:paraId="63D0D452" w14:textId="77777777" w:rsidR="00797E5F" w:rsidRPr="00A04B23" w:rsidRDefault="00797E5F" w:rsidP="00797E5F">
      <w:pPr>
        <w:shd w:val="clear" w:color="auto" w:fill="FFFFFF"/>
        <w:spacing w:after="0" w:line="240" w:lineRule="auto"/>
        <w:rPr>
          <w:rFonts w:asciiTheme="majorHAnsi" w:eastAsia="Times New Roman" w:hAnsiTheme="majorHAnsi" w:cstheme="majorHAnsi"/>
          <w:color w:val="000000"/>
        </w:rPr>
      </w:pPr>
      <w:r w:rsidRPr="00A04B23">
        <w:rPr>
          <w:rFonts w:asciiTheme="majorHAnsi" w:eastAsia="Times New Roman" w:hAnsiTheme="majorHAnsi" w:cstheme="majorHAnsi"/>
          <w:color w:val="000000"/>
        </w:rPr>
        <w:t>Witness 2 (Name &amp; Address):</w:t>
      </w:r>
    </w:p>
    <w:p w14:paraId="5D6E2BBF" w14:textId="77777777" w:rsidR="00797E5F" w:rsidRPr="00A04B23" w:rsidRDefault="00797E5F" w:rsidP="00797E5F">
      <w:pPr>
        <w:shd w:val="clear" w:color="auto" w:fill="FFFFFF"/>
        <w:spacing w:after="0" w:line="240" w:lineRule="auto"/>
        <w:rPr>
          <w:rFonts w:asciiTheme="majorHAnsi" w:eastAsia="Times New Roman" w:hAnsiTheme="majorHAnsi" w:cstheme="majorHAnsi"/>
          <w:color w:val="000000"/>
        </w:rPr>
      </w:pPr>
    </w:p>
    <w:p w14:paraId="0E28695C" w14:textId="77777777" w:rsidR="00797E5F" w:rsidRPr="00A04B23" w:rsidRDefault="00797E5F" w:rsidP="00797E5F">
      <w:pPr>
        <w:shd w:val="clear" w:color="auto" w:fill="FFFFFF"/>
        <w:spacing w:after="0" w:line="240" w:lineRule="auto"/>
        <w:rPr>
          <w:rFonts w:asciiTheme="majorHAnsi" w:eastAsia="Times New Roman" w:hAnsiTheme="majorHAnsi" w:cstheme="majorHAnsi"/>
          <w:color w:val="000000"/>
        </w:rPr>
      </w:pPr>
    </w:p>
    <w:p w14:paraId="3F5EAA97" w14:textId="77777777" w:rsidR="00797E5F" w:rsidRPr="00A04B23" w:rsidRDefault="00797E5F" w:rsidP="00797E5F">
      <w:pPr>
        <w:autoSpaceDE w:val="0"/>
        <w:autoSpaceDN w:val="0"/>
        <w:adjustRightInd w:val="0"/>
        <w:spacing w:after="0" w:line="240" w:lineRule="auto"/>
        <w:rPr>
          <w:rFonts w:asciiTheme="majorHAnsi" w:hAnsiTheme="majorHAnsi" w:cstheme="majorHAnsi"/>
          <w:color w:val="002060"/>
        </w:rPr>
      </w:pPr>
      <w:r w:rsidRPr="00A04B23">
        <w:rPr>
          <w:rFonts w:asciiTheme="majorHAnsi" w:hAnsiTheme="majorHAnsi" w:cstheme="majorHAnsi"/>
          <w:b/>
          <w:bCs/>
          <w:color w:val="002060"/>
        </w:rPr>
        <w:t xml:space="preserve">VIOLATION OF POLICY </w:t>
      </w:r>
    </w:p>
    <w:p w14:paraId="06170B64" w14:textId="776DE1BF" w:rsidR="00E55013" w:rsidRPr="00A04B23" w:rsidRDefault="00797E5F" w:rsidP="00E55013">
      <w:pPr>
        <w:ind w:left="720"/>
        <w:jc w:val="both"/>
        <w:rPr>
          <w:rFonts w:asciiTheme="majorHAnsi" w:hAnsiTheme="majorHAnsi" w:cstheme="majorHAnsi"/>
        </w:rPr>
      </w:pPr>
      <w:r w:rsidRPr="00A04B23">
        <w:rPr>
          <w:rFonts w:asciiTheme="majorHAnsi" w:hAnsiTheme="majorHAnsi" w:cstheme="majorHAnsi"/>
          <w:color w:val="000000"/>
        </w:rPr>
        <w:t>All employees are obligated to report violations of this policy to hrops@</w:t>
      </w:r>
      <w:r w:rsidR="0075165B">
        <w:rPr>
          <w:rFonts w:asciiTheme="majorHAnsi" w:hAnsiTheme="majorHAnsi" w:cstheme="majorHAnsi"/>
          <w:color w:val="000000"/>
        </w:rPr>
        <w:t>Parkar</w:t>
      </w:r>
      <w:r w:rsidRPr="00A04B23">
        <w:rPr>
          <w:rFonts w:asciiTheme="majorHAnsi" w:hAnsiTheme="majorHAnsi" w:cstheme="majorHAnsi"/>
          <w:color w:val="000000"/>
        </w:rPr>
        <w:t xml:space="preserve">.digital immediately. </w:t>
      </w:r>
    </w:p>
    <w:p w14:paraId="3A5BB4EF" w14:textId="77777777" w:rsidR="00E55013" w:rsidRPr="00F03B6F" w:rsidRDefault="00E55013" w:rsidP="00E55013">
      <w:pPr>
        <w:ind w:left="720"/>
        <w:jc w:val="both"/>
        <w:rPr>
          <w:rFonts w:asciiTheme="majorHAnsi" w:hAnsiTheme="majorHAnsi" w:cstheme="majorHAnsi"/>
        </w:rPr>
      </w:pPr>
      <w:r w:rsidRPr="00F03B6F">
        <w:rPr>
          <w:rFonts w:asciiTheme="majorHAnsi" w:hAnsiTheme="majorHAnsi" w:cstheme="majorHAnsi"/>
        </w:rPr>
        <w:t>The HR Head and Finance Head must approve any exceptions to this policy in advance.</w:t>
      </w:r>
    </w:p>
    <w:p w14:paraId="352A73C7" w14:textId="77777777" w:rsidR="00797E5F" w:rsidRPr="00A04B23" w:rsidRDefault="00797E5F" w:rsidP="00797E5F">
      <w:pPr>
        <w:autoSpaceDE w:val="0"/>
        <w:autoSpaceDN w:val="0"/>
        <w:adjustRightInd w:val="0"/>
        <w:spacing w:after="0" w:line="240" w:lineRule="auto"/>
        <w:rPr>
          <w:rFonts w:asciiTheme="majorHAnsi" w:hAnsiTheme="majorHAnsi" w:cstheme="majorHAnsi"/>
          <w:color w:val="002060"/>
        </w:rPr>
      </w:pPr>
    </w:p>
    <w:p w14:paraId="38A86C9D" w14:textId="77777777" w:rsidR="00797E5F" w:rsidRPr="00A04B23" w:rsidRDefault="00797E5F" w:rsidP="00797E5F">
      <w:pPr>
        <w:autoSpaceDE w:val="0"/>
        <w:autoSpaceDN w:val="0"/>
        <w:adjustRightInd w:val="0"/>
        <w:spacing w:after="0" w:line="240" w:lineRule="auto"/>
        <w:rPr>
          <w:rFonts w:asciiTheme="majorHAnsi" w:hAnsiTheme="majorHAnsi" w:cstheme="majorHAnsi"/>
          <w:color w:val="002060"/>
        </w:rPr>
      </w:pPr>
      <w:r w:rsidRPr="00A04B23">
        <w:rPr>
          <w:rFonts w:asciiTheme="majorHAnsi" w:hAnsiTheme="majorHAnsi" w:cstheme="majorHAnsi"/>
          <w:b/>
          <w:bCs/>
          <w:color w:val="002060"/>
        </w:rPr>
        <w:t xml:space="preserve">ENFORCEMENT </w:t>
      </w:r>
    </w:p>
    <w:p w14:paraId="305B9C47" w14:textId="77777777" w:rsidR="00797E5F" w:rsidRPr="00A04B23" w:rsidRDefault="00797E5F" w:rsidP="00797E5F">
      <w:pPr>
        <w:autoSpaceDE w:val="0"/>
        <w:autoSpaceDN w:val="0"/>
        <w:adjustRightInd w:val="0"/>
        <w:spacing w:after="0" w:line="240" w:lineRule="auto"/>
        <w:rPr>
          <w:rFonts w:asciiTheme="majorHAnsi" w:hAnsiTheme="majorHAnsi" w:cstheme="majorHAnsi"/>
          <w:color w:val="000000"/>
        </w:rPr>
      </w:pPr>
      <w:r w:rsidRPr="00A04B23">
        <w:rPr>
          <w:rFonts w:asciiTheme="majorHAnsi" w:hAnsiTheme="majorHAnsi" w:cstheme="majorHAnsi"/>
          <w:color w:val="000000"/>
        </w:rPr>
        <w:t xml:space="preserve">Failure to comply with this policy may result in: </w:t>
      </w:r>
    </w:p>
    <w:p w14:paraId="45871015" w14:textId="77777777" w:rsidR="00797E5F" w:rsidRPr="00A04B23" w:rsidRDefault="00797E5F" w:rsidP="00797E5F">
      <w:pPr>
        <w:autoSpaceDE w:val="0"/>
        <w:autoSpaceDN w:val="0"/>
        <w:adjustRightInd w:val="0"/>
        <w:spacing w:after="0" w:line="240" w:lineRule="auto"/>
        <w:rPr>
          <w:rFonts w:asciiTheme="majorHAnsi" w:hAnsiTheme="majorHAnsi" w:cstheme="majorHAnsi"/>
          <w:color w:val="000000"/>
        </w:rPr>
      </w:pPr>
      <w:r w:rsidRPr="00A04B23">
        <w:rPr>
          <w:rFonts w:asciiTheme="majorHAnsi" w:hAnsiTheme="majorHAnsi" w:cstheme="majorHAnsi"/>
          <w:color w:val="000000"/>
        </w:rPr>
        <w:t xml:space="preserve">a. Withdrawal, without notice, of access to information and/or information resources. </w:t>
      </w:r>
    </w:p>
    <w:p w14:paraId="6980C99F" w14:textId="77777777" w:rsidR="00797E5F" w:rsidRPr="00A04B23" w:rsidRDefault="00797E5F" w:rsidP="00797E5F">
      <w:pPr>
        <w:autoSpaceDE w:val="0"/>
        <w:autoSpaceDN w:val="0"/>
        <w:adjustRightInd w:val="0"/>
        <w:spacing w:after="0" w:line="240" w:lineRule="auto"/>
        <w:rPr>
          <w:rFonts w:asciiTheme="majorHAnsi" w:hAnsiTheme="majorHAnsi" w:cstheme="majorHAnsi"/>
          <w:color w:val="000000"/>
        </w:rPr>
      </w:pPr>
      <w:r w:rsidRPr="00A04B23">
        <w:rPr>
          <w:rFonts w:asciiTheme="majorHAnsi" w:hAnsiTheme="majorHAnsi" w:cstheme="majorHAnsi"/>
          <w:color w:val="000000"/>
        </w:rPr>
        <w:t xml:space="preserve">b. Disciplinary action, up to and including termination. </w:t>
      </w:r>
    </w:p>
    <w:p w14:paraId="0CC3CA5B" w14:textId="77777777" w:rsidR="00797E5F" w:rsidRPr="00A04B23" w:rsidRDefault="00797E5F" w:rsidP="00797E5F">
      <w:pPr>
        <w:autoSpaceDE w:val="0"/>
        <w:autoSpaceDN w:val="0"/>
        <w:adjustRightInd w:val="0"/>
        <w:spacing w:after="0" w:line="240" w:lineRule="auto"/>
        <w:rPr>
          <w:rFonts w:asciiTheme="majorHAnsi" w:hAnsiTheme="majorHAnsi" w:cstheme="majorHAnsi"/>
          <w:color w:val="000000"/>
        </w:rPr>
      </w:pPr>
      <w:r w:rsidRPr="00A04B23">
        <w:rPr>
          <w:rFonts w:asciiTheme="majorHAnsi" w:hAnsiTheme="majorHAnsi" w:cstheme="majorHAnsi"/>
          <w:color w:val="000000"/>
        </w:rPr>
        <w:t xml:space="preserve">c. Civil or criminal penalties as provided by law. </w:t>
      </w:r>
    </w:p>
    <w:p w14:paraId="4E36C69F" w14:textId="77777777" w:rsidR="00797E5F" w:rsidRPr="00A04B23" w:rsidRDefault="00797E5F" w:rsidP="00797E5F">
      <w:pPr>
        <w:autoSpaceDE w:val="0"/>
        <w:autoSpaceDN w:val="0"/>
        <w:adjustRightInd w:val="0"/>
        <w:spacing w:after="0" w:line="240" w:lineRule="auto"/>
        <w:rPr>
          <w:rFonts w:asciiTheme="majorHAnsi" w:hAnsiTheme="majorHAnsi" w:cstheme="majorHAnsi"/>
          <w:b/>
          <w:bCs/>
          <w:color w:val="000000"/>
        </w:rPr>
      </w:pPr>
    </w:p>
    <w:p w14:paraId="266E9921" w14:textId="77777777" w:rsidR="00797E5F" w:rsidRPr="00A04B23" w:rsidRDefault="00797E5F" w:rsidP="00797E5F">
      <w:pPr>
        <w:autoSpaceDE w:val="0"/>
        <w:autoSpaceDN w:val="0"/>
        <w:adjustRightInd w:val="0"/>
        <w:spacing w:after="0" w:line="240" w:lineRule="auto"/>
        <w:rPr>
          <w:rFonts w:asciiTheme="majorHAnsi" w:hAnsiTheme="majorHAnsi" w:cstheme="majorHAnsi"/>
          <w:color w:val="002060"/>
        </w:rPr>
      </w:pPr>
      <w:r w:rsidRPr="00A04B23">
        <w:rPr>
          <w:rFonts w:asciiTheme="majorHAnsi" w:hAnsiTheme="majorHAnsi" w:cstheme="majorHAnsi"/>
          <w:b/>
          <w:bCs/>
          <w:color w:val="002060"/>
        </w:rPr>
        <w:t xml:space="preserve">DOCUMENT OWNER AND APPROVAL </w:t>
      </w:r>
    </w:p>
    <w:p w14:paraId="2A6B6E6D" w14:textId="6C5DDCCF" w:rsidR="00551E88" w:rsidRPr="00D673C7" w:rsidRDefault="00797E5F" w:rsidP="00D673C7">
      <w:pPr>
        <w:autoSpaceDE w:val="0"/>
        <w:autoSpaceDN w:val="0"/>
        <w:adjustRightInd w:val="0"/>
        <w:spacing w:after="0" w:line="240" w:lineRule="auto"/>
        <w:rPr>
          <w:rFonts w:asciiTheme="majorHAnsi" w:hAnsiTheme="majorHAnsi" w:cstheme="majorHAnsi"/>
          <w:color w:val="000000"/>
        </w:rPr>
      </w:pPr>
      <w:r w:rsidRPr="00A04B23">
        <w:rPr>
          <w:rFonts w:asciiTheme="majorHAnsi" w:hAnsiTheme="majorHAnsi" w:cstheme="majorHAnsi"/>
          <w:color w:val="000000"/>
        </w:rPr>
        <w:t>The HR Head is the owner of this document and is responsible for ensuring that this policy document is reviewed Yearly. A current version of this document is available to all members of staff on a secured centralized location with appropriate access control.</w:t>
      </w:r>
    </w:p>
    <w:sectPr w:rsidR="00551E88" w:rsidRPr="00D673C7" w:rsidSect="009916EF">
      <w:headerReference w:type="default" r:id="rId8"/>
      <w:footerReference w:type="default" r:id="rId9"/>
      <w:pgSz w:w="12240" w:h="15840"/>
      <w:pgMar w:top="1080" w:right="9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F3125" w14:textId="77777777" w:rsidR="00567E25" w:rsidRDefault="00567E25">
      <w:pPr>
        <w:spacing w:after="0" w:line="240" w:lineRule="auto"/>
      </w:pPr>
      <w:r>
        <w:separator/>
      </w:r>
    </w:p>
  </w:endnote>
  <w:endnote w:type="continuationSeparator" w:id="0">
    <w:p w14:paraId="4C1AE720" w14:textId="77777777" w:rsidR="00567E25" w:rsidRDefault="00567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4675111"/>
      <w:docPartObj>
        <w:docPartGallery w:val="Page Numbers (Bottom of Page)"/>
        <w:docPartUnique/>
      </w:docPartObj>
    </w:sdtPr>
    <w:sdtEndPr>
      <w:rPr>
        <w:color w:val="7F7F7F" w:themeColor="background1" w:themeShade="7F"/>
        <w:spacing w:val="60"/>
      </w:rPr>
    </w:sdtEndPr>
    <w:sdtContent>
      <w:p w14:paraId="6D022C93" w14:textId="77777777" w:rsidR="00797E5F" w:rsidRDefault="00797E5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774F107" w14:textId="77777777" w:rsidR="00797E5F" w:rsidRDefault="00797E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7A766" w14:textId="77777777" w:rsidR="00567E25" w:rsidRDefault="00567E25">
      <w:pPr>
        <w:spacing w:after="0" w:line="240" w:lineRule="auto"/>
      </w:pPr>
      <w:r>
        <w:separator/>
      </w:r>
    </w:p>
  </w:footnote>
  <w:footnote w:type="continuationSeparator" w:id="0">
    <w:p w14:paraId="4E8D6B20" w14:textId="77777777" w:rsidR="00567E25" w:rsidRDefault="00567E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08A3F" w14:textId="4ACDA114" w:rsidR="00797E5F" w:rsidRDefault="00797E5F" w:rsidP="001937C6">
    <w:pPr>
      <w:pStyle w:val="Header"/>
      <w:rPr>
        <w:rFonts w:ascii="Calibri" w:hAnsi="Calibri" w:cs="Calibri"/>
        <w:color w:val="000000"/>
        <w:sz w:val="23"/>
        <w:szCs w:val="23"/>
      </w:rPr>
    </w:pPr>
    <w:r>
      <w:rPr>
        <w:rFonts w:ascii="Calibri" w:hAnsi="Calibri" w:cs="Calibri"/>
        <w:color w:val="000000"/>
        <w:sz w:val="23"/>
        <w:szCs w:val="23"/>
      </w:rPr>
      <w:t xml:space="preserve">Internal Use                                        </w:t>
    </w:r>
    <w:r w:rsidR="00F6161E">
      <w:rPr>
        <w:rFonts w:ascii="Calibri" w:hAnsi="Calibri" w:cs="Calibri"/>
        <w:color w:val="000000"/>
        <w:sz w:val="24"/>
        <w:szCs w:val="24"/>
        <w:lang w:val="en-IN" w:eastAsia="en-IN"/>
      </w:rPr>
      <w:t xml:space="preserve">HR Policy -L1- </w:t>
    </w:r>
    <w:r>
      <w:rPr>
        <w:rFonts w:ascii="Calibri" w:hAnsi="Calibri" w:cs="Calibri"/>
        <w:color w:val="000000"/>
        <w:sz w:val="23"/>
        <w:szCs w:val="23"/>
      </w:rPr>
      <w:t>Education Assistance Policy</w:t>
    </w:r>
  </w:p>
  <w:p w14:paraId="33847AAA" w14:textId="77777777" w:rsidR="00797E5F" w:rsidRDefault="00797E5F" w:rsidP="007E22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368DC"/>
    <w:multiLevelType w:val="hybridMultilevel"/>
    <w:tmpl w:val="32F8A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4710E7B"/>
    <w:multiLevelType w:val="hybridMultilevel"/>
    <w:tmpl w:val="62527DE6"/>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48F1084F"/>
    <w:multiLevelType w:val="hybridMultilevel"/>
    <w:tmpl w:val="CD1E8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DD66F4"/>
    <w:multiLevelType w:val="hybridMultilevel"/>
    <w:tmpl w:val="35124D6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63155B3"/>
    <w:multiLevelType w:val="hybridMultilevel"/>
    <w:tmpl w:val="1BF280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AA4CF0"/>
    <w:multiLevelType w:val="hybridMultilevel"/>
    <w:tmpl w:val="4DFEA01E"/>
    <w:lvl w:ilvl="0" w:tplc="04090001">
      <w:start w:val="1"/>
      <w:numFmt w:val="bullet"/>
      <w:lvlText w:val=""/>
      <w:lvlJc w:val="left"/>
      <w:pPr>
        <w:ind w:left="720" w:hanging="360"/>
      </w:pPr>
      <w:rPr>
        <w:rFonts w:ascii="Symbol" w:hAnsi="Symbol" w:hint="default"/>
      </w:rPr>
    </w:lvl>
    <w:lvl w:ilvl="1" w:tplc="2F66B500">
      <w:numFmt w:val="bullet"/>
      <w:lvlText w:val="·"/>
      <w:lvlJc w:val="left"/>
      <w:pPr>
        <w:ind w:left="1440" w:hanging="360"/>
      </w:pPr>
      <w:rPr>
        <w:rFonts w:ascii="Calibri Light" w:eastAsia="Symbol" w:hAnsi="Calibri Light" w:cs="Calibri 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695FED"/>
    <w:multiLevelType w:val="hybridMultilevel"/>
    <w:tmpl w:val="8B6C4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CB64D6"/>
    <w:multiLevelType w:val="hybridMultilevel"/>
    <w:tmpl w:val="7E5C0F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290477722">
    <w:abstractNumId w:val="6"/>
  </w:num>
  <w:num w:numId="2" w16cid:durableId="996957450">
    <w:abstractNumId w:val="7"/>
  </w:num>
  <w:num w:numId="3" w16cid:durableId="1509517240">
    <w:abstractNumId w:val="2"/>
  </w:num>
  <w:num w:numId="4" w16cid:durableId="1217594970">
    <w:abstractNumId w:val="4"/>
  </w:num>
  <w:num w:numId="5" w16cid:durableId="1409302426">
    <w:abstractNumId w:val="1"/>
  </w:num>
  <w:num w:numId="6" w16cid:durableId="1014108546">
    <w:abstractNumId w:val="5"/>
  </w:num>
  <w:num w:numId="7" w16cid:durableId="74713149">
    <w:abstractNumId w:val="0"/>
  </w:num>
  <w:num w:numId="8" w16cid:durableId="158421576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ran Satpute">
    <w15:presenceInfo w15:providerId="AD" w15:userId="S::ksatpute@parkar.consulting::61a0dd80-0148-4ff1-a7e7-cea65cd1bd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A8A"/>
    <w:rsid w:val="00083B62"/>
    <w:rsid w:val="001A6518"/>
    <w:rsid w:val="001C49F8"/>
    <w:rsid w:val="001D6F82"/>
    <w:rsid w:val="00221A38"/>
    <w:rsid w:val="002E56B6"/>
    <w:rsid w:val="003B6E20"/>
    <w:rsid w:val="003E1568"/>
    <w:rsid w:val="003E7145"/>
    <w:rsid w:val="004D17B3"/>
    <w:rsid w:val="004F158A"/>
    <w:rsid w:val="00551E88"/>
    <w:rsid w:val="00567E25"/>
    <w:rsid w:val="00571F13"/>
    <w:rsid w:val="005D0825"/>
    <w:rsid w:val="00636F52"/>
    <w:rsid w:val="00696437"/>
    <w:rsid w:val="006A726E"/>
    <w:rsid w:val="00724EAB"/>
    <w:rsid w:val="0075165B"/>
    <w:rsid w:val="00777A8A"/>
    <w:rsid w:val="00787687"/>
    <w:rsid w:val="007877D2"/>
    <w:rsid w:val="00796538"/>
    <w:rsid w:val="00797E5F"/>
    <w:rsid w:val="007B6D73"/>
    <w:rsid w:val="007C44C1"/>
    <w:rsid w:val="0080265D"/>
    <w:rsid w:val="00815E90"/>
    <w:rsid w:val="008374D4"/>
    <w:rsid w:val="00851D83"/>
    <w:rsid w:val="00860CAD"/>
    <w:rsid w:val="00917260"/>
    <w:rsid w:val="009916EF"/>
    <w:rsid w:val="009D3B94"/>
    <w:rsid w:val="009F228C"/>
    <w:rsid w:val="009F4FEF"/>
    <w:rsid w:val="00A04B23"/>
    <w:rsid w:val="00AA2273"/>
    <w:rsid w:val="00B2785D"/>
    <w:rsid w:val="00BD03AD"/>
    <w:rsid w:val="00C27ABE"/>
    <w:rsid w:val="00C90E64"/>
    <w:rsid w:val="00C945D8"/>
    <w:rsid w:val="00CA1E54"/>
    <w:rsid w:val="00CE6586"/>
    <w:rsid w:val="00D673C7"/>
    <w:rsid w:val="00D81B01"/>
    <w:rsid w:val="00DF74A9"/>
    <w:rsid w:val="00E55013"/>
    <w:rsid w:val="00E750F3"/>
    <w:rsid w:val="00EB119B"/>
    <w:rsid w:val="00F00539"/>
    <w:rsid w:val="00F03B6F"/>
    <w:rsid w:val="00F04F55"/>
    <w:rsid w:val="00F35CE2"/>
    <w:rsid w:val="00F6161E"/>
    <w:rsid w:val="00FD2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3AE9A"/>
  <w15:chartTrackingRefBased/>
  <w15:docId w15:val="{C317E5A1-14E9-43FF-A142-DBE60D3C8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E5F"/>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7E5F"/>
    <w:pPr>
      <w:autoSpaceDE w:val="0"/>
      <w:autoSpaceDN w:val="0"/>
      <w:adjustRightInd w:val="0"/>
      <w:spacing w:after="0" w:line="240" w:lineRule="auto"/>
    </w:pPr>
    <w:rPr>
      <w:rFonts w:ascii="Calibri" w:hAnsi="Calibri" w:cs="Calibri"/>
      <w:color w:val="000000"/>
      <w:kern w:val="0"/>
      <w:sz w:val="24"/>
      <w:szCs w:val="24"/>
      <w14:ligatures w14:val="none"/>
    </w:rPr>
  </w:style>
  <w:style w:type="paragraph" w:styleId="ListParagraph">
    <w:name w:val="List Paragraph"/>
    <w:basedOn w:val="Normal"/>
    <w:uiPriority w:val="34"/>
    <w:qFormat/>
    <w:rsid w:val="00797E5F"/>
    <w:pPr>
      <w:ind w:left="720"/>
      <w:contextualSpacing/>
    </w:pPr>
  </w:style>
  <w:style w:type="paragraph" w:styleId="Header">
    <w:name w:val="header"/>
    <w:basedOn w:val="Normal"/>
    <w:link w:val="HeaderChar"/>
    <w:uiPriority w:val="99"/>
    <w:unhideWhenUsed/>
    <w:rsid w:val="00797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7E5F"/>
    <w:rPr>
      <w:kern w:val="0"/>
      <w14:ligatures w14:val="none"/>
    </w:rPr>
  </w:style>
  <w:style w:type="paragraph" w:styleId="Footer">
    <w:name w:val="footer"/>
    <w:basedOn w:val="Normal"/>
    <w:link w:val="FooterChar"/>
    <w:uiPriority w:val="99"/>
    <w:unhideWhenUsed/>
    <w:rsid w:val="00797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7E5F"/>
    <w:rPr>
      <w:kern w:val="0"/>
      <w14:ligatures w14:val="none"/>
    </w:rPr>
  </w:style>
  <w:style w:type="paragraph" w:styleId="NormalWeb">
    <w:name w:val="Normal (Web)"/>
    <w:basedOn w:val="Normal"/>
    <w:uiPriority w:val="99"/>
    <w:unhideWhenUsed/>
    <w:rsid w:val="00797E5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1"/>
    <w:qFormat/>
    <w:rsid w:val="00797E5F"/>
    <w:pPr>
      <w:spacing w:after="0" w:line="240" w:lineRule="auto"/>
    </w:pPr>
    <w:rPr>
      <w:kern w:val="0"/>
      <w:lang w:val="en-IN"/>
      <w14:ligatures w14:val="none"/>
    </w:rPr>
  </w:style>
  <w:style w:type="paragraph" w:styleId="Revision">
    <w:name w:val="Revision"/>
    <w:hidden/>
    <w:uiPriority w:val="99"/>
    <w:semiHidden/>
    <w:rsid w:val="0080265D"/>
    <w:pPr>
      <w:spacing w:after="0" w:line="240" w:lineRule="auto"/>
    </w:pPr>
    <w:rPr>
      <w:kern w:val="0"/>
      <w14:ligatures w14:val="none"/>
    </w:rPr>
  </w:style>
  <w:style w:type="character" w:styleId="CommentReference">
    <w:name w:val="annotation reference"/>
    <w:basedOn w:val="DefaultParagraphFont"/>
    <w:uiPriority w:val="99"/>
    <w:semiHidden/>
    <w:unhideWhenUsed/>
    <w:rsid w:val="0080265D"/>
    <w:rPr>
      <w:sz w:val="16"/>
      <w:szCs w:val="16"/>
    </w:rPr>
  </w:style>
  <w:style w:type="paragraph" w:styleId="CommentText">
    <w:name w:val="annotation text"/>
    <w:basedOn w:val="Normal"/>
    <w:link w:val="CommentTextChar"/>
    <w:uiPriority w:val="99"/>
    <w:semiHidden/>
    <w:unhideWhenUsed/>
    <w:rsid w:val="0080265D"/>
    <w:pPr>
      <w:spacing w:line="240" w:lineRule="auto"/>
    </w:pPr>
    <w:rPr>
      <w:sz w:val="20"/>
      <w:szCs w:val="20"/>
    </w:rPr>
  </w:style>
  <w:style w:type="character" w:customStyle="1" w:styleId="CommentTextChar">
    <w:name w:val="Comment Text Char"/>
    <w:basedOn w:val="DefaultParagraphFont"/>
    <w:link w:val="CommentText"/>
    <w:uiPriority w:val="99"/>
    <w:semiHidden/>
    <w:rsid w:val="0080265D"/>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80265D"/>
    <w:rPr>
      <w:b/>
      <w:bCs/>
    </w:rPr>
  </w:style>
  <w:style w:type="character" w:customStyle="1" w:styleId="CommentSubjectChar">
    <w:name w:val="Comment Subject Char"/>
    <w:basedOn w:val="CommentTextChar"/>
    <w:link w:val="CommentSubject"/>
    <w:uiPriority w:val="99"/>
    <w:semiHidden/>
    <w:rsid w:val="0080265D"/>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8</Pages>
  <Words>2118</Words>
  <Characters>12073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 Dewre</dc:creator>
  <cp:keywords/>
  <dc:description/>
  <cp:lastModifiedBy>Juhi Dewre</cp:lastModifiedBy>
  <cp:revision>54</cp:revision>
  <dcterms:created xsi:type="dcterms:W3CDTF">2023-11-23T08:43:00Z</dcterms:created>
  <dcterms:modified xsi:type="dcterms:W3CDTF">2024-01-16T09:45:00Z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4186ff-6105-49c9-a34e-39b846c71822_Enabled">
    <vt:lpwstr>true</vt:lpwstr>
  </property>
  <property fmtid="{D5CDD505-2E9C-101B-9397-08002B2CF9AE}" pid="3" name="MSIP_Label_6e4186ff-6105-49c9-a34e-39b846c71822_SetDate">
    <vt:lpwstr>2023-11-23T08:43:08Z</vt:lpwstr>
  </property>
  <property fmtid="{D5CDD505-2E9C-101B-9397-08002B2CF9AE}" pid="4" name="MSIP_Label_6e4186ff-6105-49c9-a34e-39b846c71822_Method">
    <vt:lpwstr>Standard</vt:lpwstr>
  </property>
  <property fmtid="{D5CDD505-2E9C-101B-9397-08002B2CF9AE}" pid="5" name="MSIP_Label_6e4186ff-6105-49c9-a34e-39b846c71822_Name">
    <vt:lpwstr>Internal</vt:lpwstr>
  </property>
  <property fmtid="{D5CDD505-2E9C-101B-9397-08002B2CF9AE}" pid="6" name="MSIP_Label_6e4186ff-6105-49c9-a34e-39b846c71822_SiteId">
    <vt:lpwstr>5501edf8-56e7-47c5-8cde-a3f87fe1ec0d</vt:lpwstr>
  </property>
  <property fmtid="{D5CDD505-2E9C-101B-9397-08002B2CF9AE}" pid="7" name="MSIP_Label_6e4186ff-6105-49c9-a34e-39b846c71822_ActionId">
    <vt:lpwstr>9bb4becf-ee5c-4397-aef1-84a78022ca22</vt:lpwstr>
  </property>
  <property fmtid="{D5CDD505-2E9C-101B-9397-08002B2CF9AE}" pid="8" name="MSIP_Label_6e4186ff-6105-49c9-a34e-39b846c71822_ContentBits">
    <vt:lpwstr>0</vt:lpwstr>
  </property>
</Properties>
</file>